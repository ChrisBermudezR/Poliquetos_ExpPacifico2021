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2FAD8" w14:textId="77777777" w:rsidR="00CF4206" w:rsidRPr="009431C6" w:rsidRDefault="00CF4206" w:rsidP="00CF4206">
      <w:pPr>
        <w:pStyle w:val="Ttulo1"/>
        <w:ind w:left="0" w:firstLine="0"/>
      </w:pPr>
      <w:r w:rsidRPr="009431C6">
        <w:t xml:space="preserve">FORMATO PROYECTOS DE INVESTIGACIÓN </w:t>
      </w:r>
    </w:p>
    <w:p w14:paraId="7C3E3C35" w14:textId="77777777" w:rsidR="00CF4206" w:rsidRPr="009431C6" w:rsidRDefault="00CF4206" w:rsidP="00CF4206">
      <w:pPr>
        <w:pStyle w:val="Ttulo1"/>
        <w:ind w:left="0" w:firstLine="0"/>
      </w:pPr>
      <w:r w:rsidRPr="009431C6">
        <w:t xml:space="preserve">EXPEDICIÓN CIENTÍFICA PACÍFICO </w:t>
      </w:r>
      <w:r>
        <w:t>2020</w:t>
      </w:r>
      <w:r w:rsidRPr="009431C6">
        <w:t>, BOCAS DE SANQUIANGA</w:t>
      </w:r>
    </w:p>
    <w:p w14:paraId="7A98B450" w14:textId="77777777" w:rsidR="00CF4206" w:rsidRPr="009431C6" w:rsidRDefault="00CF4206" w:rsidP="00CF4206"/>
    <w:p w14:paraId="4F4A5307" w14:textId="77777777" w:rsidR="00CF4206" w:rsidRPr="009431C6" w:rsidRDefault="00CF4206" w:rsidP="00CF4206">
      <w:pPr>
        <w:pStyle w:val="Ttulo2"/>
        <w:tabs>
          <w:tab w:val="clear" w:pos="360"/>
        </w:tabs>
        <w:ind w:left="0"/>
      </w:pPr>
      <w:r w:rsidRPr="009431C6">
        <w:t xml:space="preserve">Título del Proyecto </w:t>
      </w:r>
    </w:p>
    <w:p w14:paraId="71601805" w14:textId="77777777" w:rsidR="00CF4206" w:rsidRPr="009431C6" w:rsidRDefault="00AA270E" w:rsidP="002837FE">
      <w:pPr>
        <w:pStyle w:val="Prrafodelista"/>
        <w:ind w:left="0"/>
      </w:pPr>
      <w:r>
        <w:rPr>
          <w:lang w:val="es-ES"/>
        </w:rPr>
        <w:t>Poliquetos de</w:t>
      </w:r>
      <w:r w:rsidR="002837FE">
        <w:rPr>
          <w:lang w:val="es-ES"/>
        </w:rPr>
        <w:t xml:space="preserve"> </w:t>
      </w:r>
      <w:del w:id="0" w:author="Mario Londoño" w:date="2021-01-31T18:39:00Z">
        <w:r w:rsidR="002837FE" w:rsidDel="00A666C9">
          <w:rPr>
            <w:lang w:val="es-ES"/>
          </w:rPr>
          <w:delText>los</w:delText>
        </w:r>
        <w:r w:rsidDel="00A666C9">
          <w:rPr>
            <w:lang w:val="es-ES"/>
          </w:rPr>
          <w:delText xml:space="preserve"> </w:delText>
        </w:r>
      </w:del>
      <w:r>
        <w:rPr>
          <w:lang w:val="es-ES"/>
        </w:rPr>
        <w:t>fondos blandos</w:t>
      </w:r>
      <w:del w:id="1" w:author="Mario Londoño" w:date="2021-01-31T18:39:00Z">
        <w:r w:rsidDel="00A666C9">
          <w:rPr>
            <w:lang w:val="es-ES"/>
          </w:rPr>
          <w:delText xml:space="preserve"> </w:delText>
        </w:r>
        <w:r w:rsidR="002837FE" w:rsidDel="00A666C9">
          <w:rPr>
            <w:lang w:val="es-ES"/>
          </w:rPr>
          <w:delText>de la subregión Sanquianga-Gorgona,</w:delText>
        </w:r>
      </w:del>
      <w:r w:rsidR="002837FE">
        <w:rPr>
          <w:lang w:val="es-ES"/>
        </w:rPr>
        <w:t xml:space="preserve"> y su relación con la composición del sedimento</w:t>
      </w:r>
      <w:ins w:id="2" w:author="Mario Londoño" w:date="2021-01-31T18:39:00Z">
        <w:r w:rsidR="00A666C9">
          <w:rPr>
            <w:lang w:val="es-ES"/>
          </w:rPr>
          <w:t xml:space="preserve">, de la subregión </w:t>
        </w:r>
        <w:proofErr w:type="spellStart"/>
        <w:r w:rsidR="00A666C9">
          <w:rPr>
            <w:lang w:val="es-ES"/>
          </w:rPr>
          <w:t>Sanquianga</w:t>
        </w:r>
        <w:proofErr w:type="spellEnd"/>
        <w:r w:rsidR="00A666C9">
          <w:rPr>
            <w:lang w:val="es-ES"/>
          </w:rPr>
          <w:t>-Gorgona, Pacífico colombiano</w:t>
        </w:r>
      </w:ins>
      <w:r w:rsidR="002837FE">
        <w:rPr>
          <w:lang w:val="es-ES"/>
        </w:rPr>
        <w:t>.</w:t>
      </w:r>
    </w:p>
    <w:p w14:paraId="0E8667EA" w14:textId="77777777" w:rsidR="00CF4206" w:rsidRDefault="00CF4206" w:rsidP="00CF4206">
      <w:pPr>
        <w:pStyle w:val="Ttulo2"/>
        <w:tabs>
          <w:tab w:val="clear" w:pos="360"/>
        </w:tabs>
        <w:ind w:left="0"/>
      </w:pPr>
      <w:r w:rsidRPr="009431C6">
        <w:t>Línea de Investigación (Según Términos de Referencia Convocatoria Proyectos de Investigación Expedición Científica Pacífico).</w:t>
      </w:r>
    </w:p>
    <w:p w14:paraId="554D254B" w14:textId="77777777" w:rsidR="008441A5" w:rsidRPr="009431C6" w:rsidRDefault="008441A5" w:rsidP="008441A5">
      <w:pPr>
        <w:pStyle w:val="Prrafodelista"/>
        <w:ind w:left="0"/>
        <w:rPr>
          <w:lang w:val="es-ES"/>
        </w:rPr>
      </w:pPr>
      <w:r w:rsidRPr="009431C6">
        <w:rPr>
          <w:lang w:val="es-ES"/>
        </w:rPr>
        <w:t xml:space="preserve">Área Temática: Biodiversidad y Ecosistemas Marino-Costeros </w:t>
      </w:r>
    </w:p>
    <w:p w14:paraId="0B9C8B50" w14:textId="77777777" w:rsidR="008441A5" w:rsidRPr="009431C6" w:rsidRDefault="008441A5" w:rsidP="008441A5">
      <w:pPr>
        <w:pStyle w:val="Prrafodelista"/>
        <w:ind w:left="0"/>
        <w:rPr>
          <w:lang w:val="es-ES"/>
        </w:rPr>
      </w:pPr>
      <w:r w:rsidRPr="009431C6">
        <w:rPr>
          <w:lang w:val="es-ES"/>
        </w:rPr>
        <w:t xml:space="preserve">a. Biodiversidad Marina </w:t>
      </w:r>
    </w:p>
    <w:p w14:paraId="0F99201B" w14:textId="77777777" w:rsidR="008441A5" w:rsidRPr="009431C6" w:rsidRDefault="008441A5" w:rsidP="008441A5">
      <w:pPr>
        <w:pStyle w:val="Prrafodelista"/>
        <w:ind w:left="0"/>
        <w:rPr>
          <w:lang w:val="es-ES"/>
        </w:rPr>
      </w:pPr>
      <w:r w:rsidRPr="009431C6">
        <w:rPr>
          <w:lang w:val="es-ES"/>
        </w:rPr>
        <w:t xml:space="preserve">b. Áreas Marinas y Costeras Protegidas </w:t>
      </w:r>
    </w:p>
    <w:p w14:paraId="00716D73" w14:textId="77777777" w:rsidR="008441A5" w:rsidRDefault="008441A5" w:rsidP="008441A5">
      <w:pPr>
        <w:pStyle w:val="Prrafodelista"/>
        <w:ind w:left="0"/>
        <w:rPr>
          <w:lang w:val="es-ES"/>
        </w:rPr>
      </w:pPr>
      <w:r w:rsidRPr="009431C6">
        <w:rPr>
          <w:lang w:val="es-ES"/>
        </w:rPr>
        <w:t xml:space="preserve">c. Valoración y conservación de recursos marinos </w:t>
      </w:r>
    </w:p>
    <w:p w14:paraId="1A808CC0" w14:textId="77777777" w:rsidR="008441A5" w:rsidRPr="009431C6" w:rsidRDefault="008441A5" w:rsidP="008441A5">
      <w:pPr>
        <w:pStyle w:val="Prrafodelista"/>
        <w:ind w:left="0"/>
        <w:rPr>
          <w:lang w:val="es-ES"/>
        </w:rPr>
      </w:pPr>
    </w:p>
    <w:p w14:paraId="50A46F87" w14:textId="77777777" w:rsidR="00CF4206" w:rsidRDefault="00CF4206" w:rsidP="00CF4206">
      <w:pPr>
        <w:pStyle w:val="Ttulo2"/>
        <w:tabs>
          <w:tab w:val="clear" w:pos="360"/>
        </w:tabs>
        <w:ind w:left="0"/>
      </w:pPr>
      <w:r w:rsidRPr="009431C6">
        <w:t>Autores y filiación</w:t>
      </w:r>
    </w:p>
    <w:p w14:paraId="4F5761DA" w14:textId="77777777" w:rsidR="00CF4206" w:rsidRDefault="00CF4206" w:rsidP="00CF4206"/>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253"/>
      </w:tblGrid>
      <w:tr w:rsidR="00E876A0" w14:paraId="0946A467" w14:textId="77777777" w:rsidTr="00E876A0">
        <w:trPr>
          <w:trHeight w:val="2362"/>
        </w:trPr>
        <w:tc>
          <w:tcPr>
            <w:tcW w:w="4531" w:type="dxa"/>
            <w:shd w:val="clear" w:color="auto" w:fill="auto"/>
          </w:tcPr>
          <w:p w14:paraId="6651B538" w14:textId="77777777" w:rsidR="00E876A0" w:rsidRPr="00E876A0" w:rsidRDefault="00E876A0" w:rsidP="00514B33">
            <w:pPr>
              <w:spacing w:after="0"/>
              <w:jc w:val="left"/>
              <w:rPr>
                <w:rFonts w:eastAsia="Times New Roman"/>
                <w:b/>
                <w:sz w:val="22"/>
                <w:highlight w:val="cyan"/>
              </w:rPr>
            </w:pPr>
            <w:r w:rsidRPr="00E876A0">
              <w:rPr>
                <w:b/>
                <w:sz w:val="22"/>
                <w:highlight w:val="cyan"/>
              </w:rPr>
              <w:t>CHRISTIAN BÉRMUDEZ</w:t>
            </w:r>
            <w:r w:rsidRPr="00E876A0">
              <w:rPr>
                <w:b/>
                <w:sz w:val="22"/>
                <w:highlight w:val="cyan"/>
              </w:rPr>
              <w:br/>
            </w:r>
            <w:r w:rsidRPr="00E876A0">
              <w:rPr>
                <w:rFonts w:eastAsia="Times New Roman"/>
                <w:b/>
                <w:sz w:val="22"/>
                <w:highlight w:val="cyan"/>
              </w:rPr>
              <w:t>ROBINSON CASANOVA</w:t>
            </w:r>
          </w:p>
          <w:p w14:paraId="67A21B0E" w14:textId="77777777" w:rsidR="00E876A0" w:rsidRPr="00E876A0" w:rsidRDefault="00E876A0" w:rsidP="00514B33">
            <w:pPr>
              <w:spacing w:after="0"/>
              <w:jc w:val="left"/>
              <w:rPr>
                <w:sz w:val="22"/>
                <w:highlight w:val="cyan"/>
              </w:rPr>
            </w:pPr>
            <w:r w:rsidRPr="00E876A0">
              <w:rPr>
                <w:b/>
                <w:sz w:val="22"/>
                <w:highlight w:val="cyan"/>
              </w:rPr>
              <w:t>FELIPE MOLINA</w:t>
            </w:r>
            <w:r>
              <w:rPr>
                <w:b/>
                <w:sz w:val="22"/>
                <w:highlight w:val="cyan"/>
              </w:rPr>
              <w:t xml:space="preserve"> TRIANA</w:t>
            </w:r>
            <w:r w:rsidRPr="00E876A0">
              <w:rPr>
                <w:sz w:val="22"/>
                <w:highlight w:val="cyan"/>
              </w:rPr>
              <w:br/>
              <w:t xml:space="preserve">Dirección General Marítima </w:t>
            </w:r>
            <w:r w:rsidRPr="00E876A0">
              <w:rPr>
                <w:sz w:val="22"/>
                <w:highlight w:val="cyan"/>
              </w:rPr>
              <w:br/>
              <w:t>Centro de Investigaciones Oceanográficas e Hidrográficas del Pacífico</w:t>
            </w:r>
          </w:p>
          <w:p w14:paraId="50F4CFA3" w14:textId="77777777" w:rsidR="00E876A0" w:rsidRPr="00E876A0" w:rsidRDefault="00E876A0" w:rsidP="00514B33">
            <w:pPr>
              <w:rPr>
                <w:highlight w:val="cyan"/>
              </w:rPr>
            </w:pPr>
          </w:p>
        </w:tc>
        <w:tc>
          <w:tcPr>
            <w:tcW w:w="4253" w:type="dxa"/>
            <w:shd w:val="clear" w:color="auto" w:fill="auto"/>
          </w:tcPr>
          <w:p w14:paraId="5ACE7B1A" w14:textId="77777777" w:rsidR="006F4D21" w:rsidRPr="006F4D21" w:rsidRDefault="00E876A0" w:rsidP="008441A5">
            <w:pPr>
              <w:spacing w:after="0"/>
              <w:jc w:val="left"/>
              <w:rPr>
                <w:sz w:val="22"/>
              </w:rPr>
            </w:pPr>
            <w:r w:rsidRPr="006F4D21">
              <w:rPr>
                <w:b/>
                <w:sz w:val="22"/>
              </w:rPr>
              <w:t xml:space="preserve">MARIO </w:t>
            </w:r>
            <w:r w:rsidR="006F4D21" w:rsidRPr="006F4D21">
              <w:rPr>
                <w:b/>
                <w:sz w:val="22"/>
              </w:rPr>
              <w:t xml:space="preserve">Hl. </w:t>
            </w:r>
            <w:r w:rsidRPr="006F4D21">
              <w:rPr>
                <w:b/>
                <w:sz w:val="22"/>
              </w:rPr>
              <w:t>LONDOÑO MESA</w:t>
            </w:r>
            <w:r w:rsidR="006F4D21" w:rsidRPr="006F4D21">
              <w:rPr>
                <w:b/>
                <w:sz w:val="22"/>
              </w:rPr>
              <w:t xml:space="preserve">, </w:t>
            </w:r>
            <w:proofErr w:type="spellStart"/>
            <w:r w:rsidR="006F4D21" w:rsidRPr="006F4D21">
              <w:rPr>
                <w:b/>
                <w:sz w:val="22"/>
              </w:rPr>
              <w:t>Dr.Sc</w:t>
            </w:r>
            <w:proofErr w:type="spellEnd"/>
            <w:r w:rsidR="006F4D21" w:rsidRPr="006F4D21">
              <w:rPr>
                <w:b/>
                <w:sz w:val="22"/>
              </w:rPr>
              <w:t>.</w:t>
            </w:r>
            <w:r w:rsidRPr="006F4D21">
              <w:rPr>
                <w:sz w:val="22"/>
              </w:rPr>
              <w:br/>
            </w:r>
            <w:r w:rsidR="006F4D21" w:rsidRPr="006F4D21">
              <w:rPr>
                <w:sz w:val="22"/>
              </w:rPr>
              <w:t>Profesor Asistente</w:t>
            </w:r>
          </w:p>
          <w:p w14:paraId="3E557AF3" w14:textId="77777777" w:rsidR="006F4D21" w:rsidRPr="006F4D21" w:rsidRDefault="006F4D21" w:rsidP="008441A5">
            <w:pPr>
              <w:spacing w:after="0"/>
              <w:jc w:val="left"/>
              <w:rPr>
                <w:sz w:val="22"/>
              </w:rPr>
            </w:pPr>
            <w:r w:rsidRPr="006F4D21">
              <w:rPr>
                <w:sz w:val="22"/>
              </w:rPr>
              <w:t xml:space="preserve">Director Grupo de Investigación </w:t>
            </w:r>
            <w:proofErr w:type="spellStart"/>
            <w:r w:rsidRPr="006F4D21">
              <w:rPr>
                <w:sz w:val="22"/>
              </w:rPr>
              <w:t>LimnoBasE</w:t>
            </w:r>
            <w:proofErr w:type="spellEnd"/>
            <w:r w:rsidRPr="006F4D21">
              <w:rPr>
                <w:sz w:val="22"/>
              </w:rPr>
              <w:t xml:space="preserve"> y </w:t>
            </w:r>
            <w:proofErr w:type="spellStart"/>
            <w:r w:rsidRPr="006F4D21">
              <w:rPr>
                <w:sz w:val="22"/>
              </w:rPr>
              <w:t>Biotamar</w:t>
            </w:r>
            <w:proofErr w:type="spellEnd"/>
          </w:p>
          <w:p w14:paraId="705A8255" w14:textId="77777777" w:rsidR="006F4D21" w:rsidRPr="006F4D21" w:rsidRDefault="006F4D21" w:rsidP="008441A5">
            <w:pPr>
              <w:spacing w:after="0"/>
              <w:jc w:val="left"/>
              <w:rPr>
                <w:sz w:val="22"/>
              </w:rPr>
            </w:pPr>
            <w:r w:rsidRPr="006F4D21">
              <w:rPr>
                <w:sz w:val="22"/>
              </w:rPr>
              <w:t>Instituto de Biología</w:t>
            </w:r>
          </w:p>
          <w:p w14:paraId="5B46F0B6" w14:textId="77777777" w:rsidR="006F4D21" w:rsidRPr="006F4D21" w:rsidRDefault="006F4D21" w:rsidP="008441A5">
            <w:pPr>
              <w:spacing w:after="0"/>
              <w:jc w:val="left"/>
              <w:rPr>
                <w:sz w:val="22"/>
              </w:rPr>
            </w:pPr>
            <w:r w:rsidRPr="006F4D21">
              <w:rPr>
                <w:sz w:val="22"/>
              </w:rPr>
              <w:t>Facultad de Ciencias Exactas y Naturales</w:t>
            </w:r>
          </w:p>
          <w:p w14:paraId="4B8D5D71" w14:textId="77777777" w:rsidR="00E876A0" w:rsidRPr="006F4D21" w:rsidRDefault="006F4D21" w:rsidP="006F4D21">
            <w:pPr>
              <w:spacing w:after="0"/>
              <w:jc w:val="left"/>
              <w:rPr>
                <w:sz w:val="22"/>
                <w:highlight w:val="cyan"/>
              </w:rPr>
            </w:pPr>
            <w:r w:rsidRPr="006F4D21">
              <w:rPr>
                <w:sz w:val="22"/>
              </w:rPr>
              <w:t>Universidad de Antioquia</w:t>
            </w:r>
          </w:p>
        </w:tc>
      </w:tr>
    </w:tbl>
    <w:p w14:paraId="761DA98E" w14:textId="77777777" w:rsidR="00CF4206" w:rsidRPr="00FD7785" w:rsidRDefault="00CF4206" w:rsidP="00CF4206"/>
    <w:p w14:paraId="6AFE97E2" w14:textId="77777777" w:rsidR="00CF4206" w:rsidRDefault="00CF4206" w:rsidP="00CF4206">
      <w:pPr>
        <w:jc w:val="left"/>
        <w:rPr>
          <w:rFonts w:eastAsia="Arial"/>
          <w:b/>
          <w:sz w:val="22"/>
        </w:rPr>
      </w:pPr>
    </w:p>
    <w:p w14:paraId="44159723" w14:textId="77777777" w:rsidR="00CF4206" w:rsidRPr="009431C6" w:rsidRDefault="00CF4206" w:rsidP="00CF4206">
      <w:pPr>
        <w:pStyle w:val="Ttulo2"/>
        <w:tabs>
          <w:tab w:val="clear" w:pos="360"/>
        </w:tabs>
        <w:ind w:left="0"/>
      </w:pPr>
      <w:r w:rsidRPr="009431C6">
        <w:t>Resumen ejecutivo (Máximo 150 palabras)</w:t>
      </w:r>
    </w:p>
    <w:p w14:paraId="0B53F20F" w14:textId="238850B1" w:rsidR="00D0609D" w:rsidRPr="00AA270E" w:rsidRDefault="00D0609D" w:rsidP="00D0609D">
      <w:pPr>
        <w:pStyle w:val="Prrafodelista"/>
        <w:ind w:left="0"/>
      </w:pPr>
      <w:r>
        <w:t>Los poliquetos constituyen</w:t>
      </w:r>
      <w:r w:rsidR="008A3600">
        <w:t xml:space="preserve"> </w:t>
      </w:r>
      <w:r>
        <w:t xml:space="preserve">un </w:t>
      </w:r>
      <w:r w:rsidR="008A3600">
        <w:t xml:space="preserve">componente </w:t>
      </w:r>
      <w:r>
        <w:t>abundante y diverso</w:t>
      </w:r>
      <w:r w:rsidR="008A3600">
        <w:t xml:space="preserve"> de la comunidad bentónica</w:t>
      </w:r>
      <w:r>
        <w:t xml:space="preserve">, lo que les confiere una </w:t>
      </w:r>
      <w:r w:rsidR="008A3600">
        <w:t xml:space="preserve">importante función ecológica </w:t>
      </w:r>
      <w:r>
        <w:t>al involucra</w:t>
      </w:r>
      <w:r w:rsidR="00DB3CD8">
        <w:t>rse</w:t>
      </w:r>
      <w:r>
        <w:t xml:space="preserve"> en el ciclo de nutrientes </w:t>
      </w:r>
      <w:r w:rsidR="00DB3CD8">
        <w:t>del</w:t>
      </w:r>
      <w:r w:rsidR="00E145B5">
        <w:t xml:space="preserve"> ambiente marino</w:t>
      </w:r>
      <w:r>
        <w:t xml:space="preserve"> </w:t>
      </w:r>
      <w:r w:rsidR="00DB3CD8">
        <w:t>y</w:t>
      </w:r>
      <w:r>
        <w:t xml:space="preserve"> al constituir fuente primaria alimenticia de diferentes organismos marinos, inclu</w:t>
      </w:r>
      <w:r w:rsidR="00E145B5">
        <w:t>idos</w:t>
      </w:r>
      <w:r>
        <w:t xml:space="preserve"> aquellos de interés comercial. El presente estudio tiene como objetivo identificar </w:t>
      </w:r>
      <w:r w:rsidR="008A3600">
        <w:t>el ensamblaje de poliquetos</w:t>
      </w:r>
      <w:r>
        <w:t xml:space="preserve"> de fondos blandos </w:t>
      </w:r>
      <w:r w:rsidR="00DB3CD8">
        <w:t>y correlacionar su ocurrencia, diversidad, riqueza y dominancia con la composición del sedimento de</w:t>
      </w:r>
      <w:r>
        <w:t xml:space="preserve"> l</w:t>
      </w:r>
      <w:r w:rsidRPr="009431C6">
        <w:t xml:space="preserve">a subregión </w:t>
      </w:r>
      <w:proofErr w:type="spellStart"/>
      <w:r w:rsidRPr="009431C6">
        <w:t>Sanquianga</w:t>
      </w:r>
      <w:proofErr w:type="spellEnd"/>
      <w:r w:rsidRPr="009431C6">
        <w:t>-Gorgona</w:t>
      </w:r>
      <w:r>
        <w:t xml:space="preserve">, </w:t>
      </w:r>
      <w:r w:rsidR="00DB3CD8">
        <w:t>zona</w:t>
      </w:r>
      <w:r w:rsidRPr="009431C6">
        <w:t xml:space="preserve"> identificada como </w:t>
      </w:r>
      <w:r w:rsidR="00DB3CD8">
        <w:t>un sitio prioritario</w:t>
      </w:r>
      <w:r w:rsidRPr="009431C6">
        <w:t xml:space="preserve"> de conservación marino-costero del Pacífico </w:t>
      </w:r>
      <w:r w:rsidRPr="004D41E5">
        <w:t>colombiano</w:t>
      </w:r>
      <w:r w:rsidR="00E145B5">
        <w:t>,</w:t>
      </w:r>
      <w:r w:rsidRPr="004D41E5">
        <w:t xml:space="preserve"> </w:t>
      </w:r>
      <w:r w:rsidR="00DB3CD8">
        <w:t xml:space="preserve">al presumir una alta biodiversidad y presentar escasos levantamientos </w:t>
      </w:r>
      <w:r w:rsidR="00DB3CD8">
        <w:lastRenderedPageBreak/>
        <w:t>biológicos</w:t>
      </w:r>
      <w:r>
        <w:t xml:space="preserve">. </w:t>
      </w:r>
      <w:r w:rsidR="00DB3CD8">
        <w:t>S</w:t>
      </w:r>
      <w:r w:rsidR="00833F0C">
        <w:t>e espera determinar nuev</w:t>
      </w:r>
      <w:r w:rsidR="00DB3CD8">
        <w:t>o</w:t>
      </w:r>
      <w:r w:rsidR="00833F0C">
        <w:t xml:space="preserve">s registros </w:t>
      </w:r>
      <w:del w:id="3" w:author="Mario H. Londoño Mesa" w:date="2021-01-31T21:14:00Z">
        <w:r w:rsidR="00833F0C" w:rsidDel="00654ADB">
          <w:delText xml:space="preserve">y </w:delText>
        </w:r>
      </w:del>
      <w:ins w:id="4" w:author="Mario H. Londoño Mesa" w:date="2021-01-31T21:14:00Z">
        <w:r w:rsidR="00654ADB">
          <w:t xml:space="preserve">e identificar posibles </w:t>
        </w:r>
        <w:proofErr w:type="spellStart"/>
        <w:r w:rsidR="00654ADB">
          <w:t>nuesvas</w:t>
        </w:r>
        <w:proofErr w:type="spellEnd"/>
        <w:r w:rsidR="00654ADB">
          <w:t xml:space="preserve"> </w:t>
        </w:r>
      </w:ins>
      <w:r w:rsidR="00833F0C">
        <w:t>especies para e</w:t>
      </w:r>
      <w:r w:rsidR="00DB3CD8">
        <w:t>sta área del</w:t>
      </w:r>
      <w:r w:rsidR="00833F0C">
        <w:t xml:space="preserve"> Pacífico colombiano. </w:t>
      </w:r>
      <w:r w:rsidR="00DB3CD8">
        <w:t xml:space="preserve">De esta manera se afianza un objetivo primario de las Expediciones Científicas Pacífico, que apunta </w:t>
      </w:r>
      <w:r w:rsidR="00DB3CD8" w:rsidRPr="00AA270E">
        <w:t>a fortalecer los vacíos de información de línea base biológica</w:t>
      </w:r>
      <w:r w:rsidR="00DB3CD8">
        <w:t xml:space="preserve">, </w:t>
      </w:r>
      <w:del w:id="5" w:author="Mario H. Londoño Mesa" w:date="2021-01-31T21:19:00Z">
        <w:r w:rsidR="00DB3CD8" w:rsidDel="00654ADB">
          <w:delText xml:space="preserve">y </w:delText>
        </w:r>
      </w:del>
      <w:r w:rsidR="00DB3CD8">
        <w:t>a</w:t>
      </w:r>
      <w:ins w:id="6" w:author="Mario H. Londoño Mesa" w:date="2021-01-31T21:19:00Z">
        <w:r w:rsidR="00654ADB">
          <w:t xml:space="preserve"> la</w:t>
        </w:r>
      </w:ins>
      <w:del w:id="7" w:author="Mario H. Londoño Mesa" w:date="2021-01-31T21:19:00Z">
        <w:r w:rsidR="00DB3CD8" w:rsidDel="00654ADB">
          <w:delText xml:space="preserve"> su</w:delText>
        </w:r>
      </w:del>
      <w:r w:rsidR="00DB3CD8">
        <w:t xml:space="preserve"> vez </w:t>
      </w:r>
      <w:ins w:id="8" w:author="Mario H. Londoño Mesa" w:date="2021-01-31T21:19:00Z">
        <w:r w:rsidR="00654ADB">
          <w:t xml:space="preserve">que </w:t>
        </w:r>
      </w:ins>
      <w:r w:rsidR="00833F0C" w:rsidRPr="00833F0C">
        <w:t>p</w:t>
      </w:r>
      <w:r w:rsidR="00DB3CD8">
        <w:t xml:space="preserve">ermitirá </w:t>
      </w:r>
      <w:del w:id="9" w:author="Mario H. Londoño Mesa" w:date="2021-01-31T21:22:00Z">
        <w:r w:rsidR="00833F0C" w:rsidRPr="00833F0C" w:rsidDel="00654ADB">
          <w:delText xml:space="preserve">realizar </w:delText>
        </w:r>
        <w:r w:rsidR="00DB3CD8" w:rsidDel="00654ADB">
          <w:delText>futuros</w:delText>
        </w:r>
      </w:del>
      <w:ins w:id="10" w:author="Mario H. Londoño Mesa" w:date="2021-01-31T21:22:00Z">
        <w:r w:rsidR="00654ADB">
          <w:t>apoyar</w:t>
        </w:r>
      </w:ins>
      <w:r w:rsidR="00DB3CD8">
        <w:t xml:space="preserve"> </w:t>
      </w:r>
      <w:r w:rsidR="00833F0C" w:rsidRPr="00833F0C">
        <w:t>programas de vigilancia ambiental</w:t>
      </w:r>
      <w:r w:rsidR="00DB3CD8">
        <w:t xml:space="preserve"> en esta área.</w:t>
      </w:r>
      <w:r w:rsidR="00833F0C">
        <w:t xml:space="preserve"> </w:t>
      </w:r>
    </w:p>
    <w:p w14:paraId="2E79E2D8" w14:textId="77777777" w:rsidR="00CF4206" w:rsidRPr="009431C6" w:rsidRDefault="00CF4206" w:rsidP="00CF4206"/>
    <w:p w14:paraId="1500578E" w14:textId="77777777" w:rsidR="00CF4206" w:rsidRPr="009431C6" w:rsidRDefault="00CF4206" w:rsidP="00CF4206">
      <w:pPr>
        <w:pStyle w:val="Ttulo2"/>
        <w:tabs>
          <w:tab w:val="clear" w:pos="360"/>
        </w:tabs>
        <w:ind w:left="0"/>
      </w:pPr>
      <w:r w:rsidRPr="009431C6">
        <w:t>Planteamiento del Problema (</w:t>
      </w:r>
      <w:r w:rsidRPr="009431C6">
        <w:rPr>
          <w:i/>
        </w:rPr>
        <w:t>Máximo 300 palabras</w:t>
      </w:r>
      <w:r w:rsidRPr="009431C6">
        <w:t xml:space="preserve">) </w:t>
      </w:r>
    </w:p>
    <w:p w14:paraId="492BA951" w14:textId="0B2C82AC" w:rsidR="00E211CF" w:rsidRPr="00AA270E" w:rsidRDefault="000F16CC" w:rsidP="00CF4206">
      <w:pPr>
        <w:pStyle w:val="Prrafodelista"/>
        <w:ind w:left="0"/>
      </w:pPr>
      <w:r w:rsidRPr="00AA270E">
        <w:t>En pro de asegurar la protección del medio ambiente</w:t>
      </w:r>
      <w:r w:rsidR="001D3BEE" w:rsidRPr="00AA270E">
        <w:t xml:space="preserve"> de una región dada</w:t>
      </w:r>
      <w:r w:rsidR="00E211CF" w:rsidRPr="00AA270E">
        <w:t>, gran parte de los esfuerzos deben dirigirse a reconocer</w:t>
      </w:r>
      <w:r w:rsidR="00B22ECC" w:rsidRPr="00AA270E">
        <w:t xml:space="preserve"> la mayor cantidad</w:t>
      </w:r>
      <w:r w:rsidR="00E211CF" w:rsidRPr="00AA270E">
        <w:t xml:space="preserve"> de especies </w:t>
      </w:r>
      <w:del w:id="11" w:author="Mario H. Londoño Mesa" w:date="2021-01-31T21:24:00Z">
        <w:r w:rsidR="00E211CF" w:rsidRPr="00AA270E" w:rsidDel="00654ADB">
          <w:delText xml:space="preserve">biológicas que se comprendan </w:delText>
        </w:r>
      </w:del>
      <w:r w:rsidR="00E211CF" w:rsidRPr="00AA270E">
        <w:t xml:space="preserve">en dicha zona, puesto que cada especie provee recursos indispensables </w:t>
      </w:r>
      <w:r w:rsidR="00B22ECC" w:rsidRPr="00AA270E">
        <w:t>en</w:t>
      </w:r>
      <w:r w:rsidR="00E211CF" w:rsidRPr="00AA270E">
        <w:t xml:space="preserve"> </w:t>
      </w:r>
      <w:del w:id="12" w:author="Mario H. Londoño Mesa" w:date="2021-01-31T21:24:00Z">
        <w:r w:rsidR="00E211CF" w:rsidRPr="00AA270E" w:rsidDel="00654ADB">
          <w:delText>el medio que habita</w:delText>
        </w:r>
      </w:del>
      <w:ins w:id="13" w:author="Mario H. Londoño Mesa" w:date="2021-01-31T21:24:00Z">
        <w:r w:rsidR="00654ADB">
          <w:t>su ecosistema</w:t>
        </w:r>
      </w:ins>
      <w:r w:rsidR="00E211CF" w:rsidRPr="00AA270E">
        <w:t xml:space="preserve">. Esto significa que todos los componentes se relacionan entre sí, donde la presencia de cada uno de estos asegura </w:t>
      </w:r>
      <w:del w:id="14" w:author="Mario H. Londoño Mesa" w:date="2021-01-31T21:25:00Z">
        <w:r w:rsidR="00E211CF" w:rsidRPr="00AA270E" w:rsidDel="00654ADB">
          <w:delText xml:space="preserve">el </w:delText>
        </w:r>
      </w:del>
      <w:ins w:id="15" w:author="Mario H. Londoño Mesa" w:date="2021-01-31T21:25:00Z">
        <w:r w:rsidR="00654ADB">
          <w:t>su</w:t>
        </w:r>
        <w:r w:rsidR="00654ADB" w:rsidRPr="00AA270E">
          <w:t xml:space="preserve"> </w:t>
        </w:r>
      </w:ins>
      <w:r w:rsidR="00E211CF" w:rsidRPr="00AA270E">
        <w:t>equilibrio ecológico</w:t>
      </w:r>
      <w:del w:id="16" w:author="Mario H. Londoño Mesa" w:date="2021-01-31T21:25:00Z">
        <w:r w:rsidR="00E211CF" w:rsidRPr="00AA270E" w:rsidDel="00654ADB">
          <w:delText xml:space="preserve"> en su ecosistema</w:delText>
        </w:r>
      </w:del>
      <w:r w:rsidR="00E211CF" w:rsidRPr="00AA270E">
        <w:t xml:space="preserve">. </w:t>
      </w:r>
    </w:p>
    <w:p w14:paraId="2B0B7440" w14:textId="77777777" w:rsidR="0074193E" w:rsidRPr="00AA270E" w:rsidRDefault="0074193E" w:rsidP="00CF4206">
      <w:pPr>
        <w:pStyle w:val="Prrafodelista"/>
        <w:ind w:left="0"/>
      </w:pPr>
    </w:p>
    <w:p w14:paraId="71777D56" w14:textId="77777777" w:rsidR="00CF5A82" w:rsidRPr="00AA270E" w:rsidRDefault="001D3BEE" w:rsidP="00CF4206">
      <w:pPr>
        <w:pStyle w:val="Prrafodelista"/>
        <w:ind w:left="0"/>
      </w:pPr>
      <w:r w:rsidRPr="00AA270E">
        <w:t>En</w:t>
      </w:r>
      <w:r w:rsidR="00D6387C" w:rsidRPr="00AA270E">
        <w:t xml:space="preserve"> los ecosistemas marinos</w:t>
      </w:r>
      <w:r w:rsidR="00693C0C" w:rsidRPr="00AA270E">
        <w:t xml:space="preserve"> los organismos que habitan el fondo constituyen</w:t>
      </w:r>
      <w:r w:rsidR="00D6387C" w:rsidRPr="00AA270E">
        <w:t xml:space="preserve"> </w:t>
      </w:r>
      <w:r w:rsidR="00693C0C" w:rsidRPr="00AA270E">
        <w:t>el bentos</w:t>
      </w:r>
      <w:r w:rsidR="00D6387C" w:rsidRPr="00AA270E">
        <w:t xml:space="preserve">, </w:t>
      </w:r>
      <w:r w:rsidR="00693C0C" w:rsidRPr="00AA270E">
        <w:t>comunidad que</w:t>
      </w:r>
      <w:r w:rsidR="00D6387C" w:rsidRPr="00AA270E">
        <w:t xml:space="preserve"> cumple un importante r</w:t>
      </w:r>
      <w:r w:rsidR="00FA6929" w:rsidRPr="00AA270E">
        <w:t>ol al enriquecer el medio</w:t>
      </w:r>
      <w:r w:rsidR="00D6387C" w:rsidRPr="00AA270E">
        <w:t xml:space="preserve"> con nutrientes inorgánicos</w:t>
      </w:r>
      <w:r w:rsidRPr="00AA270E">
        <w:t xml:space="preserve"> </w:t>
      </w:r>
      <w:r w:rsidR="00693C0C" w:rsidRPr="00AA270E">
        <w:t>requerido</w:t>
      </w:r>
      <w:r w:rsidR="00E845D2" w:rsidRPr="00AA270E">
        <w:t xml:space="preserve">s </w:t>
      </w:r>
      <w:r w:rsidR="00D6387C" w:rsidRPr="00AA270E">
        <w:t xml:space="preserve">por organismos </w:t>
      </w:r>
      <w:proofErr w:type="spellStart"/>
      <w:r w:rsidR="00E845D2" w:rsidRPr="00AA270E">
        <w:t>fito</w:t>
      </w:r>
      <w:r w:rsidR="00D6387C" w:rsidRPr="00AA270E">
        <w:t>planctónicos</w:t>
      </w:r>
      <w:proofErr w:type="spellEnd"/>
      <w:r w:rsidR="00E845D2" w:rsidRPr="00AA270E">
        <w:t xml:space="preserve">, además </w:t>
      </w:r>
      <w:r w:rsidR="009C3D9C" w:rsidRPr="00AA270E">
        <w:t>de ser</w:t>
      </w:r>
      <w:r w:rsidR="00E845D2" w:rsidRPr="00AA270E">
        <w:t xml:space="preserve"> fuente primaria aliment</w:t>
      </w:r>
      <w:r w:rsidRPr="00AA270E">
        <w:t>icia</w:t>
      </w:r>
      <w:r w:rsidR="00E845D2" w:rsidRPr="00AA270E">
        <w:t xml:space="preserve"> </w:t>
      </w:r>
      <w:r w:rsidR="00D55122" w:rsidRPr="00AA270E">
        <w:t>para</w:t>
      </w:r>
      <w:r w:rsidR="00E845D2" w:rsidRPr="00AA270E">
        <w:t xml:space="preserve"> diversos organismos planctó</w:t>
      </w:r>
      <w:r w:rsidR="00D6387C" w:rsidRPr="00AA270E">
        <w:t>n</w:t>
      </w:r>
      <w:r w:rsidR="00E845D2" w:rsidRPr="00AA270E">
        <w:t>icos</w:t>
      </w:r>
      <w:r w:rsidR="00D6387C" w:rsidRPr="00AA270E">
        <w:t xml:space="preserve"> y </w:t>
      </w:r>
      <w:r w:rsidR="00E845D2" w:rsidRPr="00AA270E">
        <w:t>nectó</w:t>
      </w:r>
      <w:r w:rsidR="00D6387C" w:rsidRPr="00AA270E">
        <w:t>n</w:t>
      </w:r>
      <w:r w:rsidR="00E845D2" w:rsidRPr="00AA270E">
        <w:t>icos. Dentro de esta comunidad, l</w:t>
      </w:r>
      <w:r w:rsidR="00D6387C" w:rsidRPr="00AA270E">
        <w:t>os poliquetos s</w:t>
      </w:r>
      <w:r w:rsidR="00E845D2" w:rsidRPr="00AA270E">
        <w:t>e c</w:t>
      </w:r>
      <w:r w:rsidR="00F15360" w:rsidRPr="00AA270E">
        <w:t>aracterizan</w:t>
      </w:r>
      <w:r w:rsidR="00E845D2" w:rsidRPr="00AA270E">
        <w:t xml:space="preserve"> como</w:t>
      </w:r>
      <w:r w:rsidR="00D6387C" w:rsidRPr="00AA270E">
        <w:t xml:space="preserve"> uno de</w:t>
      </w:r>
      <w:r w:rsidR="00E845D2" w:rsidRPr="00AA270E">
        <w:t xml:space="preserve"> los grupos más diversos y abun</w:t>
      </w:r>
      <w:r w:rsidR="00D6387C" w:rsidRPr="00AA270E">
        <w:t xml:space="preserve">dantes </w:t>
      </w:r>
      <w:r w:rsidR="00D55122" w:rsidRPr="00AA270E">
        <w:t>en</w:t>
      </w:r>
      <w:r w:rsidR="00D6387C" w:rsidRPr="00AA270E">
        <w:t xml:space="preserve"> sedimentos marinos </w:t>
      </w:r>
      <w:r w:rsidR="000F16CC" w:rsidRPr="00AA270E">
        <w:t>en todas la</w:t>
      </w:r>
      <w:r w:rsidR="00E845D2" w:rsidRPr="00AA270E">
        <w:t>s</w:t>
      </w:r>
      <w:r w:rsidR="00F15360" w:rsidRPr="00AA270E">
        <w:t xml:space="preserve"> profundidades, consolidándolos </w:t>
      </w:r>
      <w:r w:rsidR="00E845D2" w:rsidRPr="00AA270E">
        <w:t xml:space="preserve">como un grupo </w:t>
      </w:r>
      <w:r w:rsidR="00D6387C" w:rsidRPr="00AA270E">
        <w:t>vital</w:t>
      </w:r>
      <w:r w:rsidR="00E845D2" w:rsidRPr="00AA270E">
        <w:t xml:space="preserve"> para el equilibrio</w:t>
      </w:r>
      <w:r w:rsidR="00D6387C" w:rsidRPr="00AA270E">
        <w:t xml:space="preserve"> </w:t>
      </w:r>
      <w:r w:rsidR="00F15360" w:rsidRPr="00AA270E">
        <w:t xml:space="preserve">ecológico </w:t>
      </w:r>
      <w:r w:rsidR="00D6387C" w:rsidRPr="00AA270E">
        <w:t xml:space="preserve">del bentos y </w:t>
      </w:r>
      <w:r w:rsidR="000F16CC" w:rsidRPr="00AA270E">
        <w:t>todo el</w:t>
      </w:r>
      <w:r w:rsidR="00E845D2" w:rsidRPr="00AA270E">
        <w:t xml:space="preserve"> </w:t>
      </w:r>
      <w:r w:rsidR="00D6387C" w:rsidRPr="00AA270E">
        <w:t>ambiente</w:t>
      </w:r>
      <w:r w:rsidR="00715879" w:rsidRPr="00AA270E">
        <w:t xml:space="preserve"> marino, al contribuir con el reciclaje de nutrientes en toda la columna de agua y al constituir fuente de alimento valioso para especies bentónicas y de peces</w:t>
      </w:r>
      <w:r w:rsidR="009C3D9C" w:rsidRPr="00AA270E">
        <w:t xml:space="preserve"> de importancia económica</w:t>
      </w:r>
      <w:r w:rsidR="00F52280" w:rsidRPr="00AA270E">
        <w:t xml:space="preserve"> </w:t>
      </w:r>
      <w:r w:rsidR="009C3D9C" w:rsidRPr="00AA270E">
        <w:rPr>
          <w:noProof/>
        </w:rPr>
        <w:t>(Báez &amp; Ardila, 2003)</w:t>
      </w:r>
      <w:r w:rsidR="009C3D9C" w:rsidRPr="00AA270E">
        <w:t>.</w:t>
      </w:r>
    </w:p>
    <w:p w14:paraId="10102E07" w14:textId="77777777" w:rsidR="00715879" w:rsidRPr="00AA270E" w:rsidRDefault="00715879" w:rsidP="00CF4206">
      <w:pPr>
        <w:pStyle w:val="Prrafodelista"/>
        <w:ind w:left="0"/>
      </w:pPr>
    </w:p>
    <w:p w14:paraId="57C277AA" w14:textId="7F8B95CF" w:rsidR="00715879" w:rsidRPr="00AA270E" w:rsidRDefault="00D55122" w:rsidP="00CF4206">
      <w:pPr>
        <w:pStyle w:val="Prrafodelista"/>
        <w:ind w:left="0"/>
      </w:pPr>
      <w:r w:rsidRPr="00AA270E">
        <w:t>A</w:t>
      </w:r>
      <w:r w:rsidR="00352712" w:rsidRPr="00AA270E">
        <w:t xml:space="preserve"> pesar de su dominancia en la comunidad bentónica</w:t>
      </w:r>
      <w:r w:rsidR="009C3D9C" w:rsidRPr="00AA270E">
        <w:t xml:space="preserve"> y su importancia ecológica</w:t>
      </w:r>
      <w:r w:rsidR="00352712" w:rsidRPr="00AA270E">
        <w:t xml:space="preserve">, </w:t>
      </w:r>
      <w:r w:rsidRPr="00AA270E">
        <w:t xml:space="preserve">los poliquetos </w:t>
      </w:r>
      <w:r w:rsidR="00352712" w:rsidRPr="00AA270E">
        <w:t xml:space="preserve">han sido escasamente </w:t>
      </w:r>
      <w:del w:id="17" w:author="Mario H. Londoño Mesa" w:date="2021-01-31T21:30:00Z">
        <w:r w:rsidR="00352712" w:rsidRPr="00AA270E" w:rsidDel="00654ADB">
          <w:delText xml:space="preserve">reconocidos </w:delText>
        </w:r>
      </w:del>
      <w:ins w:id="18" w:author="Mario H. Londoño Mesa" w:date="2021-01-31T21:30:00Z">
        <w:r w:rsidR="00654ADB">
          <w:t>estudiados</w:t>
        </w:r>
        <w:r w:rsidR="00654ADB" w:rsidRPr="00AA270E">
          <w:t xml:space="preserve"> </w:t>
        </w:r>
      </w:ins>
      <w:r w:rsidR="00352712" w:rsidRPr="00AA270E">
        <w:t xml:space="preserve">en </w:t>
      </w:r>
      <w:del w:id="19" w:author="Mario H. Londoño Mesa" w:date="2021-01-31T21:39:00Z">
        <w:r w:rsidR="00352712" w:rsidRPr="00AA270E" w:rsidDel="002719FC">
          <w:delText xml:space="preserve">los </w:delText>
        </w:r>
      </w:del>
      <w:ins w:id="20" w:author="Mario H. Londoño Mesa" w:date="2021-01-31T21:39:00Z">
        <w:r w:rsidR="002719FC">
          <w:t>algunos</w:t>
        </w:r>
        <w:r w:rsidR="002719FC" w:rsidRPr="00AA270E">
          <w:t xml:space="preserve"> </w:t>
        </w:r>
      </w:ins>
      <w:r w:rsidR="00352712" w:rsidRPr="00AA270E">
        <w:t xml:space="preserve">ambientes marinos </w:t>
      </w:r>
      <w:del w:id="21" w:author="Mario H. Londoño Mesa" w:date="2021-01-31T21:40:00Z">
        <w:r w:rsidR="00352712" w:rsidRPr="00AA270E" w:rsidDel="002719FC">
          <w:delText>del mundo, situación que se aguda más en</w:delText>
        </w:r>
      </w:del>
      <w:ins w:id="22" w:author="Mario H. Londoño Mesa" w:date="2021-01-31T21:40:00Z">
        <w:r w:rsidR="002719FC">
          <w:t>con una elevada importancia ecológica, como</w:t>
        </w:r>
      </w:ins>
      <w:r w:rsidR="00352712" w:rsidRPr="00AA270E">
        <w:t xml:space="preserve"> el Pacífico colombiano, donde</w:t>
      </w:r>
      <w:r w:rsidRPr="00AA270E">
        <w:t xml:space="preserve"> los limitados esfuerzos</w:t>
      </w:r>
      <w:r w:rsidR="00352712" w:rsidRPr="00AA270E">
        <w:t xml:space="preserve"> se han enfocado en</w:t>
      </w:r>
      <w:r w:rsidR="00FD0A4F" w:rsidRPr="00AA270E">
        <w:t xml:space="preserve"> los sustratos duros de la</w:t>
      </w:r>
      <w:r w:rsidR="00352712" w:rsidRPr="00AA270E">
        <w:t xml:space="preserve"> isla Gorgona</w:t>
      </w:r>
      <w:r w:rsidR="00BC1B0A" w:rsidRPr="00AA270E">
        <w:t xml:space="preserve">. </w:t>
      </w:r>
      <w:ins w:id="23" w:author="Mario H. Londoño Mesa" w:date="2021-01-31T21:40:00Z">
        <w:r w:rsidR="002719FC">
          <w:t xml:space="preserve">Se han realizado algunos estudios sobre </w:t>
        </w:r>
      </w:ins>
      <w:del w:id="24" w:author="Mario H. Londoño Mesa" w:date="2021-01-31T21:41:00Z">
        <w:r w:rsidR="00BC1B0A" w:rsidRPr="00AA270E" w:rsidDel="002719FC">
          <w:delText>Por otra parte, en</w:delText>
        </w:r>
        <w:r w:rsidR="00352712" w:rsidRPr="00AA270E" w:rsidDel="002719FC">
          <w:delText xml:space="preserve"> </w:delText>
        </w:r>
      </w:del>
      <w:r w:rsidR="00352712" w:rsidRPr="00AA270E">
        <w:t>f</w:t>
      </w:r>
      <w:r w:rsidR="00FD0A4F" w:rsidRPr="00AA270E">
        <w:t xml:space="preserve">ondos blandos </w:t>
      </w:r>
      <w:del w:id="25" w:author="Mario H. Londoño Mesa" w:date="2021-01-31T21:41:00Z">
        <w:r w:rsidR="00FD0A4F" w:rsidRPr="00AA270E" w:rsidDel="002719FC">
          <w:delText xml:space="preserve">se han realizado </w:delText>
        </w:r>
        <w:r w:rsidR="009C3D9C" w:rsidRPr="00AA270E" w:rsidDel="002719FC">
          <w:delText xml:space="preserve">algunos </w:delText>
        </w:r>
        <w:r w:rsidR="00FD0A4F" w:rsidRPr="00AA270E" w:rsidDel="002719FC">
          <w:delText xml:space="preserve">reconocimientos </w:delText>
        </w:r>
      </w:del>
      <w:r w:rsidR="00FD0A4F" w:rsidRPr="00AA270E">
        <w:t xml:space="preserve">en Bahía Málaga y </w:t>
      </w:r>
      <w:ins w:id="26" w:author="Mario H. Londoño Mesa" w:date="2021-01-31T21:41:00Z">
        <w:r w:rsidR="002719FC">
          <w:t>B</w:t>
        </w:r>
      </w:ins>
      <w:del w:id="27" w:author="Mario H. Londoño Mesa" w:date="2021-01-31T21:41:00Z">
        <w:r w:rsidR="00FD0A4F" w:rsidRPr="00AA270E" w:rsidDel="002719FC">
          <w:delText>en la b</w:delText>
        </w:r>
      </w:del>
      <w:r w:rsidR="00FD0A4F" w:rsidRPr="00AA270E">
        <w:t xml:space="preserve">ahía de Tumaco, </w:t>
      </w:r>
      <w:r w:rsidRPr="00AA270E">
        <w:t xml:space="preserve">donde </w:t>
      </w:r>
      <w:del w:id="28" w:author="Mario H. Londoño Mesa" w:date="2021-01-31T21:41:00Z">
        <w:r w:rsidRPr="00AA270E" w:rsidDel="002719FC">
          <w:delText>se ha encontra</w:delText>
        </w:r>
        <w:r w:rsidR="00FD0A4F" w:rsidRPr="00AA270E" w:rsidDel="002719FC">
          <w:delText>do alta</w:delText>
        </w:r>
      </w:del>
      <w:ins w:id="29" w:author="Mario H. Londoño Mesa" w:date="2021-01-31T21:41:00Z">
        <w:r w:rsidR="002719FC">
          <w:t>los esfuerzos se basan en la</w:t>
        </w:r>
      </w:ins>
      <w:r w:rsidR="00FD0A4F" w:rsidRPr="00AA270E">
        <w:t xml:space="preserve"> diversidad </w:t>
      </w:r>
      <w:r w:rsidRPr="00AA270E">
        <w:t>de familias</w:t>
      </w:r>
      <w:r w:rsidR="00FD0A4F" w:rsidRPr="00AA270E">
        <w:t xml:space="preserve">, </w:t>
      </w:r>
      <w:del w:id="30" w:author="Mario H. Londoño Mesa" w:date="2021-01-31T21:42:00Z">
        <w:r w:rsidRPr="00AA270E" w:rsidDel="002719FC">
          <w:delText>pero</w:delText>
        </w:r>
        <w:r w:rsidR="00852776" w:rsidRPr="00AA270E" w:rsidDel="002719FC">
          <w:delText xml:space="preserve"> </w:delText>
        </w:r>
        <w:r w:rsidR="00BC1B0A" w:rsidRPr="00AA270E" w:rsidDel="002719FC">
          <w:delText xml:space="preserve">aún </w:delText>
        </w:r>
        <w:r w:rsidR="00852776" w:rsidRPr="00AA270E" w:rsidDel="002719FC">
          <w:delText>se</w:delText>
        </w:r>
      </w:del>
      <w:ins w:id="31" w:author="Mario H. Londoño Mesa" w:date="2021-01-31T21:42:00Z">
        <w:r w:rsidR="002719FC">
          <w:t xml:space="preserve">dejando aún desconocido la composición </w:t>
        </w:r>
      </w:ins>
      <w:del w:id="32" w:author="Mario H. Londoño Mesa" w:date="2021-01-31T21:42:00Z">
        <w:r w:rsidR="00BC1B0A" w:rsidRPr="00AA270E" w:rsidDel="002719FC">
          <w:delText xml:space="preserve"> desconoce la gran mayoría </w:delText>
        </w:r>
      </w:del>
      <w:r w:rsidR="00BC1B0A" w:rsidRPr="00AA270E">
        <w:t>de</w:t>
      </w:r>
      <w:r w:rsidRPr="00AA270E">
        <w:t xml:space="preserve"> </w:t>
      </w:r>
      <w:ins w:id="33" w:author="Mario H. Londoño Mesa" w:date="2021-01-31T21:42:00Z">
        <w:r w:rsidR="002719FC">
          <w:t xml:space="preserve">géneros y </w:t>
        </w:r>
      </w:ins>
      <w:r w:rsidRPr="00AA270E">
        <w:t>especies</w:t>
      </w:r>
      <w:del w:id="34" w:author="Mario H. Londoño Mesa" w:date="2021-01-31T21:42:00Z">
        <w:r w:rsidRPr="00AA270E" w:rsidDel="002719FC">
          <w:delText xml:space="preserve"> que las constituyen</w:delText>
        </w:r>
      </w:del>
      <w:r w:rsidRPr="00AA270E">
        <w:t>.</w:t>
      </w:r>
    </w:p>
    <w:p w14:paraId="5A75ACA4" w14:textId="77777777" w:rsidR="000A4D0F" w:rsidRPr="00AA270E" w:rsidRDefault="000A4D0F" w:rsidP="00CF4206">
      <w:pPr>
        <w:pStyle w:val="Prrafodelista"/>
        <w:ind w:left="0"/>
      </w:pPr>
    </w:p>
    <w:p w14:paraId="6F6D0164" w14:textId="77777777" w:rsidR="00CF4206" w:rsidRPr="00AA270E" w:rsidRDefault="00CF4206" w:rsidP="00CF4206">
      <w:pPr>
        <w:pStyle w:val="Ttulo2"/>
        <w:tabs>
          <w:tab w:val="clear" w:pos="360"/>
        </w:tabs>
        <w:ind w:left="0"/>
      </w:pPr>
      <w:r w:rsidRPr="00AA270E">
        <w:t xml:space="preserve">Pregunta de investigación  </w:t>
      </w:r>
      <w:r w:rsidRPr="00AA270E">
        <w:rPr>
          <w:i/>
        </w:rPr>
        <w:t>(Máximo 100 palabras)</w:t>
      </w:r>
      <w:r w:rsidRPr="00AA270E">
        <w:t xml:space="preserve"> </w:t>
      </w:r>
    </w:p>
    <w:p w14:paraId="43DB5629" w14:textId="51136BA1" w:rsidR="00CF4206" w:rsidRPr="00AA270E" w:rsidRDefault="00CF4206" w:rsidP="00CF4206">
      <w:pPr>
        <w:pStyle w:val="Prrafodelista"/>
        <w:numPr>
          <w:ilvl w:val="0"/>
          <w:numId w:val="3"/>
        </w:numPr>
        <w:ind w:left="0" w:firstLine="0"/>
        <w:rPr>
          <w:lang w:val="es-ES"/>
        </w:rPr>
      </w:pPr>
      <w:r w:rsidRPr="00AA270E">
        <w:t>¿</w:t>
      </w:r>
      <w:r w:rsidR="00BC1B0A" w:rsidRPr="00AA270E">
        <w:rPr>
          <w:lang w:val="es-ES"/>
        </w:rPr>
        <w:t xml:space="preserve">Cuáles </w:t>
      </w:r>
      <w:del w:id="35" w:author="Mario H. Londoño Mesa" w:date="2021-01-31T21:46:00Z">
        <w:r w:rsidR="00BC1B0A" w:rsidRPr="00AA270E" w:rsidDel="002719FC">
          <w:rPr>
            <w:lang w:val="es-ES"/>
          </w:rPr>
          <w:delText xml:space="preserve">son </w:delText>
        </w:r>
      </w:del>
      <w:ins w:id="36" w:author="Mario H. Londoño Mesa" w:date="2021-01-31T21:46:00Z">
        <w:r w:rsidR="002719FC">
          <w:rPr>
            <w:lang w:val="es-ES"/>
          </w:rPr>
          <w:t>es la composició</w:t>
        </w:r>
      </w:ins>
      <w:ins w:id="37" w:author="Mario H. Londoño Mesa" w:date="2021-01-31T21:47:00Z">
        <w:r w:rsidR="002719FC">
          <w:rPr>
            <w:lang w:val="es-ES"/>
          </w:rPr>
          <w:t xml:space="preserve">n taxonómica </w:t>
        </w:r>
      </w:ins>
      <w:del w:id="38" w:author="Mario H. Londoño Mesa" w:date="2021-01-31T21:47:00Z">
        <w:r w:rsidR="00BC1B0A" w:rsidRPr="00AA270E" w:rsidDel="002719FC">
          <w:rPr>
            <w:lang w:val="es-ES"/>
          </w:rPr>
          <w:delText xml:space="preserve">las especies </w:delText>
        </w:r>
      </w:del>
      <w:r w:rsidR="00BC1B0A" w:rsidRPr="00AA270E">
        <w:rPr>
          <w:lang w:val="es-ES"/>
        </w:rPr>
        <w:t xml:space="preserve">de </w:t>
      </w:r>
      <w:del w:id="39" w:author="Mario H. Londoño Mesa" w:date="2021-01-31T21:44:00Z">
        <w:r w:rsidR="00BC1B0A" w:rsidRPr="00AA270E" w:rsidDel="002719FC">
          <w:rPr>
            <w:lang w:val="es-ES"/>
          </w:rPr>
          <w:delText xml:space="preserve">gusanos </w:delText>
        </w:r>
      </w:del>
      <w:r w:rsidR="00BC1B0A" w:rsidRPr="00AA270E">
        <w:rPr>
          <w:lang w:val="es-ES"/>
        </w:rPr>
        <w:t xml:space="preserve">poliquetos </w:t>
      </w:r>
      <w:del w:id="40" w:author="Mario H. Londoño Mesa" w:date="2021-01-31T21:47:00Z">
        <w:r w:rsidR="00BC1B0A" w:rsidRPr="00AA270E" w:rsidDel="002719FC">
          <w:rPr>
            <w:lang w:val="es-ES"/>
          </w:rPr>
          <w:delText xml:space="preserve">que </w:delText>
        </w:r>
      </w:del>
      <w:del w:id="41" w:author="Mario H. Londoño Mesa" w:date="2021-01-31T21:44:00Z">
        <w:r w:rsidR="00BC1B0A" w:rsidRPr="00AA270E" w:rsidDel="002719FC">
          <w:rPr>
            <w:lang w:val="es-ES"/>
          </w:rPr>
          <w:delText xml:space="preserve">habitan </w:delText>
        </w:r>
      </w:del>
      <w:ins w:id="42" w:author="Mario H. Londoño Mesa" w:date="2021-01-31T21:47:00Z">
        <w:r w:rsidR="002719FC">
          <w:rPr>
            <w:lang w:val="es-ES"/>
          </w:rPr>
          <w:t>presentes en</w:t>
        </w:r>
      </w:ins>
      <w:ins w:id="43" w:author="Mario H. Londoño Mesa" w:date="2021-01-31T21:44:00Z">
        <w:r w:rsidR="002719FC" w:rsidRPr="00AA270E">
          <w:rPr>
            <w:lang w:val="es-ES"/>
          </w:rPr>
          <w:t xml:space="preserve"> </w:t>
        </w:r>
      </w:ins>
      <w:r w:rsidR="00BC1B0A" w:rsidRPr="00AA270E">
        <w:rPr>
          <w:lang w:val="es-ES"/>
        </w:rPr>
        <w:t>los fondos blandos</w:t>
      </w:r>
      <w:r w:rsidRPr="00AA270E">
        <w:rPr>
          <w:lang w:val="es-ES"/>
        </w:rPr>
        <w:t xml:space="preserve"> </w:t>
      </w:r>
      <w:r w:rsidR="00BC1B0A" w:rsidRPr="00AA270E">
        <w:rPr>
          <w:lang w:val="es-ES"/>
        </w:rPr>
        <w:t>de</w:t>
      </w:r>
      <w:r w:rsidRPr="00AA270E">
        <w:rPr>
          <w:lang w:val="es-ES"/>
        </w:rPr>
        <w:t xml:space="preserve"> la subregión </w:t>
      </w:r>
      <w:proofErr w:type="spellStart"/>
      <w:r w:rsidRPr="00AA270E">
        <w:rPr>
          <w:lang w:val="es-ES"/>
        </w:rPr>
        <w:t>Sanquianga</w:t>
      </w:r>
      <w:proofErr w:type="spellEnd"/>
      <w:r w:rsidRPr="00AA270E">
        <w:rPr>
          <w:lang w:val="es-ES"/>
        </w:rPr>
        <w:t>-Gorgona</w:t>
      </w:r>
      <w:ins w:id="44" w:author="Mario H. Londoño Mesa" w:date="2021-01-31T21:44:00Z">
        <w:r w:rsidR="002719FC">
          <w:rPr>
            <w:lang w:val="es-ES"/>
          </w:rPr>
          <w:t>, Pacífico colombiano</w:t>
        </w:r>
      </w:ins>
      <w:r w:rsidRPr="00AA270E">
        <w:rPr>
          <w:lang w:val="es-ES"/>
        </w:rPr>
        <w:t xml:space="preserve">? </w:t>
      </w:r>
    </w:p>
    <w:p w14:paraId="50852E0C" w14:textId="08E42513" w:rsidR="000A4D0F" w:rsidRPr="00AA270E" w:rsidRDefault="00CF4206" w:rsidP="00CF4206">
      <w:pPr>
        <w:pStyle w:val="Prrafodelista"/>
        <w:numPr>
          <w:ilvl w:val="0"/>
          <w:numId w:val="3"/>
        </w:numPr>
        <w:ind w:left="0" w:firstLine="0"/>
        <w:rPr>
          <w:lang w:val="es-ES"/>
        </w:rPr>
      </w:pPr>
      <w:r w:rsidRPr="00AA270E">
        <w:rPr>
          <w:lang w:val="es-ES"/>
        </w:rPr>
        <w:t>¿</w:t>
      </w:r>
      <w:ins w:id="45" w:author="Mario H. Londoño Mesa" w:date="2021-01-31T21:45:00Z">
        <w:r w:rsidR="002719FC">
          <w:rPr>
            <w:lang w:val="es-ES"/>
          </w:rPr>
          <w:t>Habrá alguna correlación entre l</w:t>
        </w:r>
      </w:ins>
      <w:del w:id="46" w:author="Mario H. Londoño Mesa" w:date="2021-01-31T21:45:00Z">
        <w:r w:rsidRPr="00AA270E" w:rsidDel="002719FC">
          <w:rPr>
            <w:lang w:val="es-ES"/>
          </w:rPr>
          <w:delText>L</w:delText>
        </w:r>
      </w:del>
      <w:r w:rsidRPr="00AA270E">
        <w:rPr>
          <w:lang w:val="es-ES"/>
        </w:rPr>
        <w:t xml:space="preserve">a distribución espacial de </w:t>
      </w:r>
      <w:r w:rsidR="00BC1B0A" w:rsidRPr="00AA270E">
        <w:rPr>
          <w:lang w:val="es-ES"/>
        </w:rPr>
        <w:t xml:space="preserve">los </w:t>
      </w:r>
      <w:del w:id="47" w:author="Mario H. Londoño Mesa" w:date="2021-01-31T21:45:00Z">
        <w:r w:rsidR="00BC1B0A" w:rsidRPr="00AA270E" w:rsidDel="002719FC">
          <w:rPr>
            <w:lang w:val="es-ES"/>
          </w:rPr>
          <w:delText xml:space="preserve">gusanos </w:delText>
        </w:r>
      </w:del>
      <w:r w:rsidR="00BC1B0A" w:rsidRPr="00AA270E">
        <w:rPr>
          <w:lang w:val="es-ES"/>
        </w:rPr>
        <w:t>poliquetos</w:t>
      </w:r>
      <w:r w:rsidRPr="00AA270E">
        <w:rPr>
          <w:lang w:val="es-ES"/>
        </w:rPr>
        <w:t xml:space="preserve"> </w:t>
      </w:r>
      <w:del w:id="48" w:author="Mario H. Londoño Mesa" w:date="2021-01-31T21:45:00Z">
        <w:r w:rsidR="00BC1B0A" w:rsidRPr="00AA270E" w:rsidDel="002719FC">
          <w:rPr>
            <w:lang w:val="es-ES"/>
          </w:rPr>
          <w:delText>se</w:delText>
        </w:r>
        <w:r w:rsidRPr="00AA270E" w:rsidDel="002719FC">
          <w:rPr>
            <w:lang w:val="es-ES"/>
          </w:rPr>
          <w:delText xml:space="preserve"> correlaciona</w:delText>
        </w:r>
        <w:r w:rsidR="00BC1B0A" w:rsidRPr="00AA270E" w:rsidDel="002719FC">
          <w:rPr>
            <w:lang w:val="es-ES"/>
          </w:rPr>
          <w:delText xml:space="preserve"> </w:delText>
        </w:r>
      </w:del>
      <w:del w:id="49" w:author="Mario H. Londoño Mesa" w:date="2021-01-31T21:46:00Z">
        <w:r w:rsidR="00BC1B0A" w:rsidRPr="00AA270E" w:rsidDel="002719FC">
          <w:rPr>
            <w:lang w:val="es-ES"/>
          </w:rPr>
          <w:delText>con</w:delText>
        </w:r>
      </w:del>
      <w:ins w:id="50" w:author="Mario H. Londoño Mesa" w:date="2021-01-31T21:46:00Z">
        <w:r w:rsidR="002719FC">
          <w:rPr>
            <w:lang w:val="es-ES"/>
          </w:rPr>
          <w:t>y</w:t>
        </w:r>
      </w:ins>
      <w:r w:rsidRPr="00AA270E">
        <w:rPr>
          <w:lang w:val="es-ES"/>
        </w:rPr>
        <w:t xml:space="preserve"> </w:t>
      </w:r>
      <w:r w:rsidR="0086192A" w:rsidRPr="00AA270E">
        <w:rPr>
          <w:lang w:val="es-ES"/>
        </w:rPr>
        <w:t>la composición del sustrato</w:t>
      </w:r>
      <w:r w:rsidRPr="00AA270E">
        <w:rPr>
          <w:lang w:val="es-ES"/>
        </w:rPr>
        <w:t>?</w:t>
      </w:r>
    </w:p>
    <w:p w14:paraId="20446352" w14:textId="314100CA" w:rsidR="00CF4206" w:rsidRPr="00AA270E" w:rsidRDefault="000A4D0F" w:rsidP="00CF4206">
      <w:pPr>
        <w:pStyle w:val="Prrafodelista"/>
        <w:numPr>
          <w:ilvl w:val="0"/>
          <w:numId w:val="3"/>
        </w:numPr>
        <w:ind w:left="0" w:firstLine="0"/>
        <w:rPr>
          <w:lang w:val="es-ES"/>
        </w:rPr>
      </w:pPr>
      <w:r w:rsidRPr="00AA270E">
        <w:rPr>
          <w:lang w:val="es-ES"/>
        </w:rPr>
        <w:lastRenderedPageBreak/>
        <w:t>¿</w:t>
      </w:r>
      <w:del w:id="51" w:author="Mario H. Londoño Mesa" w:date="2021-01-31T21:46:00Z">
        <w:r w:rsidRPr="00AA270E" w:rsidDel="002719FC">
          <w:rPr>
            <w:lang w:val="es-ES"/>
          </w:rPr>
          <w:delText>L</w:delText>
        </w:r>
      </w:del>
      <w:ins w:id="52" w:author="Mario H. Londoño Mesa" w:date="2021-01-31T21:45:00Z">
        <w:r w:rsidR="002719FC">
          <w:rPr>
            <w:lang w:val="es-ES"/>
          </w:rPr>
          <w:t>Habrá alguna correlación entre l</w:t>
        </w:r>
      </w:ins>
      <w:r w:rsidRPr="00AA270E">
        <w:rPr>
          <w:lang w:val="es-ES"/>
        </w:rPr>
        <w:t xml:space="preserve">os atributos ecológicos de los </w:t>
      </w:r>
      <w:del w:id="53" w:author="Mario H. Londoño Mesa" w:date="2021-01-31T21:45:00Z">
        <w:r w:rsidRPr="00AA270E" w:rsidDel="002719FC">
          <w:rPr>
            <w:lang w:val="es-ES"/>
          </w:rPr>
          <w:delText xml:space="preserve">gusanos </w:delText>
        </w:r>
      </w:del>
      <w:r w:rsidRPr="00AA270E">
        <w:rPr>
          <w:lang w:val="es-ES"/>
        </w:rPr>
        <w:t xml:space="preserve">poliquetos </w:t>
      </w:r>
      <w:del w:id="54" w:author="Mario H. Londoño Mesa" w:date="2021-01-31T21:46:00Z">
        <w:r w:rsidRPr="00AA270E" w:rsidDel="002719FC">
          <w:rPr>
            <w:lang w:val="es-ES"/>
          </w:rPr>
          <w:delText>se correlacionan con</w:delText>
        </w:r>
      </w:del>
      <w:ins w:id="55" w:author="Mario H. Londoño Mesa" w:date="2021-01-31T21:46:00Z">
        <w:r w:rsidR="002719FC">
          <w:rPr>
            <w:lang w:val="es-ES"/>
          </w:rPr>
          <w:t>y</w:t>
        </w:r>
      </w:ins>
      <w:r w:rsidRPr="00AA270E">
        <w:rPr>
          <w:lang w:val="es-ES"/>
        </w:rPr>
        <w:t xml:space="preserve"> la composición del sustrato?</w:t>
      </w:r>
    </w:p>
    <w:p w14:paraId="7AA2F5E9" w14:textId="77777777" w:rsidR="00CF4206" w:rsidRPr="00AA270E" w:rsidRDefault="00CF4206" w:rsidP="00CF4206">
      <w:pPr>
        <w:pStyle w:val="Prrafodelista"/>
        <w:ind w:left="0"/>
        <w:rPr>
          <w:lang w:val="es-ES"/>
        </w:rPr>
      </w:pPr>
    </w:p>
    <w:p w14:paraId="58C0E387" w14:textId="77777777" w:rsidR="00CF4206" w:rsidRPr="00AA270E" w:rsidRDefault="00CF4206" w:rsidP="00CF4206">
      <w:pPr>
        <w:pStyle w:val="Ttulo2"/>
        <w:tabs>
          <w:tab w:val="clear" w:pos="360"/>
        </w:tabs>
        <w:ind w:left="0"/>
      </w:pPr>
      <w:r w:rsidRPr="00AA270E">
        <w:t xml:space="preserve">Objetivos generales y específicos </w:t>
      </w:r>
      <w:r w:rsidRPr="00AA270E">
        <w:rPr>
          <w:i/>
        </w:rPr>
        <w:t xml:space="preserve">(Máximo 100 palabras) </w:t>
      </w:r>
      <w:bookmarkStart w:id="56" w:name="_Toc31697925"/>
    </w:p>
    <w:p w14:paraId="7AE5A3DB" w14:textId="77777777" w:rsidR="00CF4206" w:rsidRPr="00AA270E" w:rsidRDefault="00CF4206" w:rsidP="00CF4206">
      <w:pPr>
        <w:pStyle w:val="Prrafodelista"/>
        <w:numPr>
          <w:ilvl w:val="0"/>
          <w:numId w:val="4"/>
        </w:numPr>
        <w:outlineLvl w:val="2"/>
        <w:rPr>
          <w:vanish/>
        </w:rPr>
      </w:pPr>
    </w:p>
    <w:p w14:paraId="56CC0563" w14:textId="77777777" w:rsidR="00CF4206" w:rsidRPr="00AA270E" w:rsidRDefault="00CF4206" w:rsidP="00CF4206">
      <w:pPr>
        <w:pStyle w:val="Prrafodelista"/>
        <w:numPr>
          <w:ilvl w:val="0"/>
          <w:numId w:val="4"/>
        </w:numPr>
        <w:outlineLvl w:val="2"/>
        <w:rPr>
          <w:b/>
          <w:vanish/>
        </w:rPr>
      </w:pPr>
    </w:p>
    <w:p w14:paraId="6BF7987B" w14:textId="77777777" w:rsidR="00CF4206" w:rsidRPr="00AA270E" w:rsidRDefault="00CF4206" w:rsidP="00CF4206">
      <w:pPr>
        <w:pStyle w:val="Prrafodelista"/>
        <w:numPr>
          <w:ilvl w:val="0"/>
          <w:numId w:val="4"/>
        </w:numPr>
        <w:outlineLvl w:val="2"/>
        <w:rPr>
          <w:b/>
          <w:vanish/>
        </w:rPr>
      </w:pPr>
    </w:p>
    <w:p w14:paraId="14A187A5" w14:textId="77777777" w:rsidR="00CF4206" w:rsidRPr="00AA270E" w:rsidRDefault="00CF4206" w:rsidP="00CF4206">
      <w:pPr>
        <w:pStyle w:val="Prrafodelista"/>
        <w:numPr>
          <w:ilvl w:val="0"/>
          <w:numId w:val="4"/>
        </w:numPr>
        <w:outlineLvl w:val="2"/>
        <w:rPr>
          <w:b/>
          <w:vanish/>
        </w:rPr>
      </w:pPr>
    </w:p>
    <w:p w14:paraId="13DD7A38" w14:textId="77777777" w:rsidR="00CF4206" w:rsidRPr="00AA270E" w:rsidRDefault="00CF4206" w:rsidP="00CF4206">
      <w:pPr>
        <w:pStyle w:val="Prrafodelista"/>
        <w:numPr>
          <w:ilvl w:val="0"/>
          <w:numId w:val="4"/>
        </w:numPr>
        <w:outlineLvl w:val="2"/>
        <w:rPr>
          <w:b/>
          <w:vanish/>
        </w:rPr>
      </w:pPr>
    </w:p>
    <w:p w14:paraId="32A66F71" w14:textId="77777777" w:rsidR="00CF4206" w:rsidRPr="00AA270E" w:rsidRDefault="00CF4206" w:rsidP="00CF4206">
      <w:pPr>
        <w:pStyle w:val="Prrafodelista"/>
        <w:numPr>
          <w:ilvl w:val="0"/>
          <w:numId w:val="4"/>
        </w:numPr>
        <w:outlineLvl w:val="2"/>
        <w:rPr>
          <w:b/>
          <w:vanish/>
        </w:rPr>
      </w:pPr>
    </w:p>
    <w:p w14:paraId="360E0543" w14:textId="77777777" w:rsidR="00CF4206" w:rsidRPr="00AA270E" w:rsidRDefault="00CF4206" w:rsidP="00CF4206">
      <w:pPr>
        <w:pStyle w:val="Prrafodelista"/>
        <w:numPr>
          <w:ilvl w:val="0"/>
          <w:numId w:val="4"/>
        </w:numPr>
        <w:outlineLvl w:val="2"/>
        <w:rPr>
          <w:b/>
          <w:vanish/>
        </w:rPr>
      </w:pPr>
    </w:p>
    <w:p w14:paraId="52ECB28E" w14:textId="77777777" w:rsidR="00CF4206" w:rsidRPr="00AA270E" w:rsidRDefault="00A60B51" w:rsidP="00CF4206">
      <w:pPr>
        <w:pStyle w:val="Ttulo3"/>
      </w:pPr>
      <w:r w:rsidRPr="00AA270E">
        <w:t xml:space="preserve"> </w:t>
      </w:r>
      <w:r w:rsidR="00CF4206" w:rsidRPr="00AA270E">
        <w:t>Objetivo general</w:t>
      </w:r>
      <w:bookmarkEnd w:id="56"/>
    </w:p>
    <w:p w14:paraId="5D8ADBE8" w14:textId="3FB0E9EA" w:rsidR="00A60B51" w:rsidRPr="00AA270E" w:rsidRDefault="002719FC" w:rsidP="00A60B51">
      <w:ins w:id="57" w:author="Mario H. Londoño Mesa" w:date="2021-01-31T21:49:00Z">
        <w:r>
          <w:t xml:space="preserve">Estimar la correlación </w:t>
        </w:r>
        <w:r w:rsidR="00D23063">
          <w:t>de</w:t>
        </w:r>
        <w:r>
          <w:t xml:space="preserve"> </w:t>
        </w:r>
      </w:ins>
      <w:del w:id="58" w:author="Mario H. Londoño Mesa" w:date="2021-01-31T21:49:00Z">
        <w:r w:rsidR="00CD6204" w:rsidRPr="00AA270E" w:rsidDel="002719FC">
          <w:delText>C</w:delText>
        </w:r>
        <w:r w:rsidR="00A60B51" w:rsidRPr="00AA270E" w:rsidDel="002719FC">
          <w:delText xml:space="preserve">orrelacionar </w:delText>
        </w:r>
      </w:del>
      <w:r w:rsidR="00CD6204" w:rsidRPr="00AA270E">
        <w:t xml:space="preserve">la ocurrencia y </w:t>
      </w:r>
      <w:del w:id="59" w:author="Mario H. Londoño Mesa" w:date="2021-01-31T21:49:00Z">
        <w:r w:rsidR="00CD6204" w:rsidRPr="00AA270E" w:rsidDel="00D23063">
          <w:delText>lo</w:delText>
        </w:r>
        <w:r w:rsidR="00A60B51" w:rsidRPr="00AA270E" w:rsidDel="00D23063">
          <w:delText xml:space="preserve">s </w:delText>
        </w:r>
      </w:del>
      <w:r w:rsidR="00A60B51" w:rsidRPr="00AA270E">
        <w:t xml:space="preserve">atributos ecológicos </w:t>
      </w:r>
      <w:r w:rsidR="00CD6204" w:rsidRPr="00AA270E">
        <w:t xml:space="preserve">del ensamblaje de poliquetos </w:t>
      </w:r>
      <w:del w:id="60" w:author="Mario H. Londoño Mesa" w:date="2021-01-31T21:48:00Z">
        <w:r w:rsidR="00CD6204" w:rsidRPr="00AA270E" w:rsidDel="002719FC">
          <w:delText xml:space="preserve">de la subregión Sanquianga-Gorgona </w:delText>
        </w:r>
      </w:del>
      <w:r w:rsidR="00A60B51" w:rsidRPr="00AA270E">
        <w:t>con la composic</w:t>
      </w:r>
      <w:r w:rsidR="00CD6204" w:rsidRPr="00AA270E">
        <w:t>i</w:t>
      </w:r>
      <w:r w:rsidR="00A60B51" w:rsidRPr="00AA270E">
        <w:t xml:space="preserve">ón del sedimento </w:t>
      </w:r>
      <w:ins w:id="61" w:author="Mario H. Londoño Mesa" w:date="2021-01-31T21:51:00Z">
        <w:r w:rsidR="00D23063">
          <w:t>en</w:t>
        </w:r>
        <w:r w:rsidR="00D23063" w:rsidRPr="00AA270E">
          <w:t xml:space="preserve"> la subregión </w:t>
        </w:r>
        <w:proofErr w:type="spellStart"/>
        <w:r w:rsidR="00D23063" w:rsidRPr="00AA270E">
          <w:t>Sanquianga</w:t>
        </w:r>
        <w:proofErr w:type="spellEnd"/>
        <w:r w:rsidR="00D23063" w:rsidRPr="00AA270E">
          <w:t>-Gorgona</w:t>
        </w:r>
        <w:r w:rsidR="00D23063">
          <w:t>, Pacífico colombiano</w:t>
        </w:r>
      </w:ins>
      <w:del w:id="62" w:author="Mario H. Londoño Mesa" w:date="2021-01-31T21:51:00Z">
        <w:r w:rsidR="00A60B51" w:rsidRPr="00AA270E" w:rsidDel="00D23063">
          <w:delText xml:space="preserve">en donde son </w:delText>
        </w:r>
      </w:del>
      <w:del w:id="63" w:author="Mario H. Londoño Mesa" w:date="2021-01-31T21:48:00Z">
        <w:r w:rsidR="00A60B51" w:rsidRPr="00AA270E" w:rsidDel="002719FC">
          <w:delText>capturados</w:delText>
        </w:r>
      </w:del>
      <w:r w:rsidR="00A60B51" w:rsidRPr="00AA270E">
        <w:t>.</w:t>
      </w:r>
    </w:p>
    <w:p w14:paraId="332349D2" w14:textId="77777777" w:rsidR="00CF4206" w:rsidRPr="00AA270E" w:rsidRDefault="00A60B51" w:rsidP="00A60B51">
      <w:pPr>
        <w:pStyle w:val="Ttulo3"/>
      </w:pPr>
      <w:bookmarkStart w:id="64" w:name="_Toc31697926"/>
      <w:r w:rsidRPr="00AA270E">
        <w:t xml:space="preserve"> </w:t>
      </w:r>
      <w:r w:rsidR="00CF4206" w:rsidRPr="00AA270E">
        <w:t>Objetivos es</w:t>
      </w:r>
      <w:r w:rsidR="00CF4206" w:rsidRPr="00AA270E">
        <w:rPr>
          <w:spacing w:val="-3"/>
        </w:rPr>
        <w:t>p</w:t>
      </w:r>
      <w:r w:rsidR="00CF4206" w:rsidRPr="00AA270E">
        <w:t>ecífic</w:t>
      </w:r>
      <w:r w:rsidR="00CF4206" w:rsidRPr="00AA270E">
        <w:rPr>
          <w:spacing w:val="-3"/>
        </w:rPr>
        <w:t>o</w:t>
      </w:r>
      <w:r w:rsidR="00CF4206" w:rsidRPr="00AA270E">
        <w:t>s</w:t>
      </w:r>
      <w:bookmarkEnd w:id="64"/>
    </w:p>
    <w:p w14:paraId="6BD3BE66" w14:textId="206068C9" w:rsidR="00CF4206" w:rsidRPr="00AA270E" w:rsidRDefault="00CD6204" w:rsidP="00CF4206">
      <w:pPr>
        <w:pStyle w:val="Prrafodelista"/>
        <w:numPr>
          <w:ilvl w:val="0"/>
          <w:numId w:val="2"/>
        </w:numPr>
        <w:ind w:left="0" w:firstLine="0"/>
      </w:pPr>
      <w:r w:rsidRPr="00AA270E">
        <w:t xml:space="preserve">Identificar </w:t>
      </w:r>
      <w:ins w:id="65" w:author="Mario H. Londoño Mesa" w:date="2021-01-31T21:52:00Z">
        <w:r w:rsidR="00D23063">
          <w:t xml:space="preserve">taxonómicamente </w:t>
        </w:r>
      </w:ins>
      <w:del w:id="66" w:author="Mario H. Londoño Mesa" w:date="2021-01-31T21:52:00Z">
        <w:r w:rsidRPr="00AA270E" w:rsidDel="00D23063">
          <w:delText>hasta el nivel taxonómico más bajo posible el ensamblaje de</w:delText>
        </w:r>
      </w:del>
      <w:ins w:id="67" w:author="Mario H. Londoño Mesa" w:date="2021-01-31T21:52:00Z">
        <w:r w:rsidR="00D23063">
          <w:t>los</w:t>
        </w:r>
      </w:ins>
      <w:r w:rsidRPr="00AA270E">
        <w:t xml:space="preserve"> poliquetos</w:t>
      </w:r>
      <w:r w:rsidR="00B734E3" w:rsidRPr="00AA270E">
        <w:t xml:space="preserve"> </w:t>
      </w:r>
      <w:ins w:id="68" w:author="Mario H. Londoño Mesa" w:date="2021-01-31T21:57:00Z">
        <w:r w:rsidR="006472D9">
          <w:t>del sedimento de</w:t>
        </w:r>
      </w:ins>
      <w:del w:id="69" w:author="Mario H. Londoño Mesa" w:date="2021-01-31T21:58:00Z">
        <w:r w:rsidR="00B734E3" w:rsidRPr="00AA270E" w:rsidDel="006472D9">
          <w:delText>en</w:delText>
        </w:r>
      </w:del>
      <w:r w:rsidR="00B734E3" w:rsidRPr="00AA270E">
        <w:t xml:space="preserve"> 18 estaciones </w:t>
      </w:r>
      <w:del w:id="70" w:author="Mario H. Londoño Mesa" w:date="2021-01-31T21:58:00Z">
        <w:r w:rsidR="00B734E3" w:rsidRPr="00AA270E" w:rsidDel="006472D9">
          <w:delText>ubicadas</w:delText>
        </w:r>
        <w:r w:rsidR="00CF4206" w:rsidRPr="00AA270E" w:rsidDel="006472D9">
          <w:delText xml:space="preserve"> </w:delText>
        </w:r>
        <w:r w:rsidRPr="00AA270E" w:rsidDel="006472D9">
          <w:delText>e</w:delText>
        </w:r>
        <w:r w:rsidR="00B734E3" w:rsidRPr="00AA270E" w:rsidDel="006472D9">
          <w:delText>n</w:delText>
        </w:r>
      </w:del>
      <w:ins w:id="71" w:author="Mario H. Londoño Mesa" w:date="2021-01-31T21:58:00Z">
        <w:r w:rsidR="006472D9">
          <w:t>de</w:t>
        </w:r>
      </w:ins>
      <w:r w:rsidR="00CF4206" w:rsidRPr="00AA270E">
        <w:t xml:space="preserve"> la subregión </w:t>
      </w:r>
      <w:proofErr w:type="spellStart"/>
      <w:r w:rsidR="00CF4206" w:rsidRPr="00AA270E">
        <w:t>Sanquianga</w:t>
      </w:r>
      <w:proofErr w:type="spellEnd"/>
      <w:r w:rsidR="00CF4206" w:rsidRPr="00AA270E">
        <w:t>-Gorgona</w:t>
      </w:r>
      <w:ins w:id="72" w:author="Mario H. Londoño Mesa" w:date="2021-01-31T21:52:00Z">
        <w:r w:rsidR="00D23063">
          <w:t>, Pacífico colombiano</w:t>
        </w:r>
      </w:ins>
      <w:r w:rsidR="00CF4206" w:rsidRPr="00AA270E">
        <w:t xml:space="preserve">. </w:t>
      </w:r>
    </w:p>
    <w:p w14:paraId="353C4957" w14:textId="6D3EB904" w:rsidR="00CF4206" w:rsidRPr="00AA270E" w:rsidRDefault="00CF4206" w:rsidP="00CF4206">
      <w:pPr>
        <w:pStyle w:val="Prrafodelista"/>
        <w:numPr>
          <w:ilvl w:val="0"/>
          <w:numId w:val="2"/>
        </w:numPr>
        <w:ind w:left="0" w:firstLine="0"/>
      </w:pPr>
      <w:del w:id="73" w:author="Mario H. Londoño Mesa" w:date="2021-01-31T21:53:00Z">
        <w:r w:rsidRPr="00AA270E" w:rsidDel="00D23063">
          <w:delText xml:space="preserve">Evaluar </w:delText>
        </w:r>
      </w:del>
      <w:ins w:id="74" w:author="Mario H. Londoño Mesa" w:date="2021-01-31T21:59:00Z">
        <w:r w:rsidR="006472D9">
          <w:t>Calcular</w:t>
        </w:r>
      </w:ins>
      <w:ins w:id="75" w:author="Mario H. Londoño Mesa" w:date="2021-01-31T21:53:00Z">
        <w:r w:rsidR="00D23063" w:rsidRPr="00AA270E">
          <w:t xml:space="preserve"> </w:t>
        </w:r>
      </w:ins>
      <w:r w:rsidR="00B734E3" w:rsidRPr="00AA270E">
        <w:t>la</w:t>
      </w:r>
      <w:r w:rsidRPr="00AA270E">
        <w:t xml:space="preserve"> compo</w:t>
      </w:r>
      <w:r w:rsidR="00B734E3" w:rsidRPr="00AA270E">
        <w:t>sición</w:t>
      </w:r>
      <w:ins w:id="76" w:author="Mario H. Londoño Mesa" w:date="2021-01-31T21:55:00Z">
        <w:r w:rsidR="00D23063">
          <w:t xml:space="preserve"> granulométrica</w:t>
        </w:r>
      </w:ins>
      <w:r w:rsidR="00B734E3" w:rsidRPr="00AA270E">
        <w:t xml:space="preserve"> del sedimento</w:t>
      </w:r>
      <w:r w:rsidRPr="00AA270E">
        <w:t xml:space="preserve"> </w:t>
      </w:r>
      <w:del w:id="77" w:author="Mario H. Londoño Mesa" w:date="2021-01-31T21:57:00Z">
        <w:r w:rsidR="00B734E3" w:rsidRPr="00AA270E" w:rsidDel="00D23063">
          <w:delText xml:space="preserve">en </w:delText>
        </w:r>
      </w:del>
      <w:ins w:id="78" w:author="Mario H. Londoño Mesa" w:date="2021-01-31T21:57:00Z">
        <w:r w:rsidR="00D23063">
          <w:t>de</w:t>
        </w:r>
        <w:r w:rsidR="00D23063" w:rsidRPr="00AA270E">
          <w:t xml:space="preserve"> </w:t>
        </w:r>
      </w:ins>
      <w:r w:rsidR="00B734E3" w:rsidRPr="00AA270E">
        <w:t xml:space="preserve">18 estaciones </w:t>
      </w:r>
      <w:del w:id="79" w:author="Mario H. Londoño Mesa" w:date="2021-01-31T21:57:00Z">
        <w:r w:rsidR="00B734E3" w:rsidRPr="00AA270E" w:rsidDel="00D23063">
          <w:delText>ubicadas en</w:delText>
        </w:r>
      </w:del>
      <w:ins w:id="80" w:author="Mario H. Londoño Mesa" w:date="2021-01-31T21:57:00Z">
        <w:r w:rsidR="00D23063">
          <w:t>de</w:t>
        </w:r>
      </w:ins>
      <w:r w:rsidR="00B734E3" w:rsidRPr="00AA270E">
        <w:t xml:space="preserve"> la subregión </w:t>
      </w:r>
      <w:proofErr w:type="spellStart"/>
      <w:r w:rsidR="00B734E3" w:rsidRPr="00AA270E">
        <w:t>Sanquianga</w:t>
      </w:r>
      <w:proofErr w:type="spellEnd"/>
      <w:r w:rsidR="00B734E3" w:rsidRPr="00AA270E">
        <w:t>-Gorgona</w:t>
      </w:r>
      <w:ins w:id="81" w:author="Mario H. Londoño Mesa" w:date="2021-01-31T21:57:00Z">
        <w:r w:rsidR="00D23063">
          <w:t>, Pacífico colombiano</w:t>
        </w:r>
      </w:ins>
      <w:r w:rsidRPr="00AA270E">
        <w:t>.</w:t>
      </w:r>
    </w:p>
    <w:p w14:paraId="64D652DD" w14:textId="0D77C83D" w:rsidR="00CF4206" w:rsidRPr="00AA270E" w:rsidRDefault="006472D9" w:rsidP="00CF4206">
      <w:pPr>
        <w:pStyle w:val="Prrafodelista"/>
        <w:numPr>
          <w:ilvl w:val="0"/>
          <w:numId w:val="2"/>
        </w:numPr>
        <w:ind w:left="0" w:firstLine="0"/>
      </w:pPr>
      <w:ins w:id="82" w:author="Mario H. Londoño Mesa" w:date="2021-01-31T21:58:00Z">
        <w:r>
          <w:t xml:space="preserve">Estimar la correlación entre </w:t>
        </w:r>
      </w:ins>
      <w:del w:id="83" w:author="Mario H. Londoño Mesa" w:date="2021-01-31T21:58:00Z">
        <w:r w:rsidR="00B734E3" w:rsidRPr="00AA270E" w:rsidDel="006472D9">
          <w:delText xml:space="preserve">Correlacionar </w:delText>
        </w:r>
      </w:del>
      <w:r w:rsidR="00B734E3" w:rsidRPr="00AA270E">
        <w:t xml:space="preserve">la ocurrencia del ensamblaje de poliquetos </w:t>
      </w:r>
      <w:del w:id="84" w:author="Mario H. Londoño Mesa" w:date="2021-01-31T21:58:00Z">
        <w:r w:rsidR="00B734E3" w:rsidRPr="00AA270E" w:rsidDel="006472D9">
          <w:delText xml:space="preserve">con </w:delText>
        </w:r>
      </w:del>
      <w:ins w:id="85" w:author="Mario H. Londoño Mesa" w:date="2021-01-31T21:58:00Z">
        <w:r>
          <w:t>y</w:t>
        </w:r>
        <w:r w:rsidRPr="00AA270E">
          <w:t xml:space="preserve"> </w:t>
        </w:r>
      </w:ins>
      <w:r w:rsidR="00B734E3" w:rsidRPr="00AA270E">
        <w:t>la composición del sedimento</w:t>
      </w:r>
      <w:ins w:id="86" w:author="Mario H. Londoño Mesa" w:date="2021-01-31T21:59:00Z">
        <w:r w:rsidRPr="006472D9">
          <w:t xml:space="preserve"> </w:t>
        </w:r>
        <w:r>
          <w:t>de</w:t>
        </w:r>
        <w:r w:rsidRPr="00AA270E">
          <w:t xml:space="preserve"> 18 estaciones </w:t>
        </w:r>
        <w:r>
          <w:t>de</w:t>
        </w:r>
        <w:r w:rsidRPr="00AA270E">
          <w:t xml:space="preserve"> la subregión </w:t>
        </w:r>
        <w:proofErr w:type="spellStart"/>
        <w:r w:rsidRPr="00AA270E">
          <w:t>Sanquianga</w:t>
        </w:r>
        <w:proofErr w:type="spellEnd"/>
        <w:r w:rsidRPr="00AA270E">
          <w:t>-Gorgona</w:t>
        </w:r>
        <w:r>
          <w:t>, Pacífico colombiano</w:t>
        </w:r>
      </w:ins>
      <w:r w:rsidR="00B734E3" w:rsidRPr="00AA270E">
        <w:t>.</w:t>
      </w:r>
      <w:r w:rsidR="00CF4206" w:rsidRPr="00AA270E">
        <w:t xml:space="preserve"> </w:t>
      </w:r>
    </w:p>
    <w:p w14:paraId="0D35D456" w14:textId="43253D25" w:rsidR="00B734E3" w:rsidRPr="00AA270E" w:rsidRDefault="001C466D" w:rsidP="00B734E3">
      <w:pPr>
        <w:pStyle w:val="Prrafodelista"/>
        <w:numPr>
          <w:ilvl w:val="0"/>
          <w:numId w:val="2"/>
        </w:numPr>
        <w:ind w:left="0" w:firstLine="0"/>
      </w:pPr>
      <w:ins w:id="87" w:author="Mario H. Londoño Mesa" w:date="2021-01-31T21:59:00Z">
        <w:r>
          <w:t xml:space="preserve">Estimar la </w:t>
        </w:r>
      </w:ins>
      <w:del w:id="88" w:author="Mario H. Londoño Mesa" w:date="2021-01-31T21:59:00Z">
        <w:r w:rsidR="00B734E3" w:rsidRPr="00AA270E" w:rsidDel="001C466D">
          <w:delText xml:space="preserve">Correlacionar </w:delText>
        </w:r>
      </w:del>
      <w:ins w:id="89" w:author="Mario H. Londoño Mesa" w:date="2021-01-31T21:59:00Z">
        <w:r>
          <w:t xml:space="preserve">correlación </w:t>
        </w:r>
      </w:ins>
      <w:ins w:id="90" w:author="Mario H. Londoño Mesa" w:date="2021-01-31T22:00:00Z">
        <w:r>
          <w:t>entre</w:t>
        </w:r>
      </w:ins>
      <w:ins w:id="91" w:author="Mario H. Londoño Mesa" w:date="2021-01-31T21:59:00Z">
        <w:r w:rsidRPr="00AA270E">
          <w:t xml:space="preserve"> </w:t>
        </w:r>
      </w:ins>
      <w:r w:rsidR="00B734E3" w:rsidRPr="00AA270E">
        <w:t xml:space="preserve">los atributos ecológicos (Diversidad, riqueza, dominancia) </w:t>
      </w:r>
      <w:del w:id="92" w:author="Mario H. Londoño Mesa" w:date="2021-01-31T22:00:00Z">
        <w:r w:rsidR="00B734E3" w:rsidRPr="00AA270E" w:rsidDel="001C466D">
          <w:delText xml:space="preserve">del </w:delText>
        </w:r>
      </w:del>
      <w:ins w:id="93" w:author="Mario H. Londoño Mesa" w:date="2021-01-31T22:00:00Z">
        <w:r>
          <w:t>y el</w:t>
        </w:r>
        <w:r w:rsidRPr="00AA270E">
          <w:t xml:space="preserve"> </w:t>
        </w:r>
      </w:ins>
      <w:r w:rsidR="00B734E3" w:rsidRPr="00AA270E">
        <w:t>ensamblaje de poliquetos con la composición del sedimento</w:t>
      </w:r>
      <w:ins w:id="94" w:author="Mario H. Londoño Mesa" w:date="2021-01-31T22:00:00Z">
        <w:r>
          <w:t xml:space="preserve"> de</w:t>
        </w:r>
        <w:r w:rsidRPr="00AA270E">
          <w:t xml:space="preserve"> 18 estaciones </w:t>
        </w:r>
        <w:r>
          <w:t>de</w:t>
        </w:r>
        <w:r w:rsidRPr="00AA270E">
          <w:t xml:space="preserve"> la subregión </w:t>
        </w:r>
        <w:proofErr w:type="spellStart"/>
        <w:r w:rsidRPr="00AA270E">
          <w:t>Sanquianga</w:t>
        </w:r>
        <w:proofErr w:type="spellEnd"/>
        <w:r w:rsidRPr="00AA270E">
          <w:t>-Gorgona</w:t>
        </w:r>
        <w:r>
          <w:t>, Pacífico colombiano</w:t>
        </w:r>
        <w:r w:rsidRPr="00AA270E">
          <w:t>.</w:t>
        </w:r>
      </w:ins>
      <w:del w:id="95" w:author="Mario H. Londoño Mesa" w:date="2021-01-31T22:00:00Z">
        <w:r w:rsidR="00B734E3" w:rsidRPr="00AA270E" w:rsidDel="001C466D">
          <w:delText>.</w:delText>
        </w:r>
      </w:del>
      <w:r w:rsidR="00B734E3" w:rsidRPr="00AA270E">
        <w:t xml:space="preserve"> </w:t>
      </w:r>
    </w:p>
    <w:p w14:paraId="651F97DE" w14:textId="77777777" w:rsidR="00CF4206" w:rsidRPr="00AA270E" w:rsidRDefault="00CF4206" w:rsidP="00CF4206"/>
    <w:p w14:paraId="08121B6F" w14:textId="77777777" w:rsidR="00CF4206" w:rsidRPr="00AA270E" w:rsidRDefault="00CF4206" w:rsidP="00CF4206">
      <w:pPr>
        <w:pStyle w:val="Ttulo2"/>
        <w:tabs>
          <w:tab w:val="clear" w:pos="360"/>
        </w:tabs>
        <w:ind w:left="0"/>
        <w:rPr>
          <w:i/>
        </w:rPr>
      </w:pPr>
      <w:r w:rsidRPr="00AA270E">
        <w:t>Justificación del proyecto  (</w:t>
      </w:r>
      <w:r w:rsidRPr="00AA270E">
        <w:rPr>
          <w:i/>
        </w:rPr>
        <w:t>Máximo 200 palabras)</w:t>
      </w:r>
    </w:p>
    <w:p w14:paraId="39B32780" w14:textId="77777777" w:rsidR="007519BB" w:rsidRPr="00AA270E" w:rsidRDefault="0074193E" w:rsidP="007519BB">
      <w:pPr>
        <w:pStyle w:val="Prrafodelista"/>
        <w:ind w:left="0"/>
      </w:pPr>
      <w:r w:rsidRPr="00AA270E">
        <w:t xml:space="preserve">Los recursos naturales son fuentes primarias de bienes y servicios para el sostenimiento de las comunidades humanas. </w:t>
      </w:r>
      <w:r w:rsidR="00467BF5" w:rsidRPr="00AA270E">
        <w:t>L</w:t>
      </w:r>
      <w:r w:rsidRPr="00AA270E">
        <w:t>a disponibilidad de estos depende en gran medida de cada uno de los componentes bióticos de</w:t>
      </w:r>
      <w:r w:rsidR="00367C90" w:rsidRPr="00AA270E">
        <w:t xml:space="preserve"> sus</w:t>
      </w:r>
      <w:r w:rsidRPr="00AA270E">
        <w:t xml:space="preserve"> </w:t>
      </w:r>
      <w:r w:rsidR="00467BF5" w:rsidRPr="00AA270E">
        <w:t xml:space="preserve">ambientes, puesto que la presencia de </w:t>
      </w:r>
      <w:r w:rsidR="00D861B2" w:rsidRPr="00AA270E">
        <w:t>estos</w:t>
      </w:r>
      <w:r w:rsidR="00467BF5" w:rsidRPr="00AA270E">
        <w:t xml:space="preserve"> garantiza equilibrio en los ecosistemas</w:t>
      </w:r>
      <w:r w:rsidRPr="00AA270E">
        <w:t>. De esta manera, el reconocimiento de estos componentes se ha consolidado como una actividad primordial para la conservación de estos recursos,</w:t>
      </w:r>
      <w:r w:rsidR="00467BF5" w:rsidRPr="00AA270E">
        <w:t xml:space="preserve"> y</w:t>
      </w:r>
      <w:r w:rsidRPr="00AA270E">
        <w:t xml:space="preserve"> </w:t>
      </w:r>
      <w:r w:rsidR="00467BF5" w:rsidRPr="00AA270E">
        <w:t>p</w:t>
      </w:r>
      <w:r w:rsidRPr="00AA270E">
        <w:t>or esta razón, uno de los objetivos de las Expediciones Científicas Pacífico apunta a fortalecer los vacíos de información de línea base biológica</w:t>
      </w:r>
      <w:r w:rsidR="00467BF5" w:rsidRPr="00AA270E">
        <w:t>.</w:t>
      </w:r>
    </w:p>
    <w:p w14:paraId="28FF197E" w14:textId="77777777" w:rsidR="007519BB" w:rsidRPr="00AA270E" w:rsidRDefault="007519BB" w:rsidP="007519BB">
      <w:pPr>
        <w:pStyle w:val="Prrafodelista"/>
        <w:ind w:left="0"/>
      </w:pPr>
    </w:p>
    <w:p w14:paraId="5D81AEE5" w14:textId="77777777" w:rsidR="00867838" w:rsidRPr="00AA270E" w:rsidRDefault="00D861B2" w:rsidP="00867838">
      <w:pPr>
        <w:pStyle w:val="Prrafodelista"/>
        <w:ind w:left="0"/>
      </w:pPr>
      <w:r w:rsidRPr="00AA270E">
        <w:t>Dentro de</w:t>
      </w:r>
      <w:r w:rsidR="00B734E3" w:rsidRPr="00AA270E">
        <w:t>l</w:t>
      </w:r>
      <w:r w:rsidRPr="00AA270E">
        <w:t xml:space="preserve"> bent</w:t>
      </w:r>
      <w:r w:rsidR="00B734E3" w:rsidRPr="00AA270E">
        <w:t xml:space="preserve">os marino, </w:t>
      </w:r>
      <w:r w:rsidR="00EF0E26" w:rsidRPr="00AA270E">
        <w:t xml:space="preserve">el componente de </w:t>
      </w:r>
      <w:r w:rsidRPr="00AA270E">
        <w:t xml:space="preserve">gusanos </w:t>
      </w:r>
      <w:r w:rsidR="00EF0E26" w:rsidRPr="00AA270E">
        <w:t>poliquetos es abundante, diverso, y aun</w:t>
      </w:r>
      <w:r w:rsidR="00867838" w:rsidRPr="00AA270E">
        <w:t>que</w:t>
      </w:r>
      <w:r w:rsidR="00EF0E26" w:rsidRPr="00AA270E">
        <w:t xml:space="preserve"> presenta una importante función ecológica (regulación ciclo de nutrientes de la columna de agua, fuente de alimento para especies bentónicas y peces de interés comercial) son escasamente identifi</w:t>
      </w:r>
      <w:r w:rsidR="00367C90" w:rsidRPr="00AA270E">
        <w:t>c</w:t>
      </w:r>
      <w:r w:rsidR="00867838" w:rsidRPr="00AA270E">
        <w:t>ados en el Pacífico colombiano</w:t>
      </w:r>
      <w:r w:rsidR="00EF0E26" w:rsidRPr="00AA270E">
        <w:t xml:space="preserve">. </w:t>
      </w:r>
      <w:r w:rsidR="007519BB" w:rsidRPr="00AA270E">
        <w:t>Además</w:t>
      </w:r>
      <w:r w:rsidR="00867838" w:rsidRPr="00AA270E">
        <w:t xml:space="preserve"> la fauna de poliquetos es considera sensitiva e indicadora de </w:t>
      </w:r>
      <w:r w:rsidR="00867838" w:rsidRPr="00AA270E">
        <w:lastRenderedPageBreak/>
        <w:t xml:space="preserve">contaminación, por lo que es considerada un factor importante para realizar programas de vigilancia ambiental. </w:t>
      </w:r>
    </w:p>
    <w:p w14:paraId="531F62E7" w14:textId="77777777" w:rsidR="00867838" w:rsidRPr="00AA270E" w:rsidRDefault="00867838" w:rsidP="00867838">
      <w:pPr>
        <w:pStyle w:val="Prrafodelista"/>
        <w:ind w:left="0"/>
      </w:pPr>
    </w:p>
    <w:p w14:paraId="76221E58" w14:textId="4D2DE1BB" w:rsidR="00367C90" w:rsidRPr="00AA270E" w:rsidRDefault="00367C90" w:rsidP="00867838">
      <w:pPr>
        <w:pStyle w:val="Prrafodelista"/>
        <w:ind w:left="0"/>
      </w:pPr>
      <w:r w:rsidRPr="00AA270E">
        <w:t>Mediante esta investigación se identificará</w:t>
      </w:r>
      <w:ins w:id="96" w:author="Mario H. Londoño Mesa" w:date="2021-02-01T00:50:00Z">
        <w:r w:rsidR="00973809">
          <w:t xml:space="preserve">n taxonómicamente </w:t>
        </w:r>
      </w:ins>
      <w:del w:id="97" w:author="Mario H. Londoño Mesa" w:date="2021-02-01T00:50:00Z">
        <w:r w:rsidRPr="00AA270E" w:rsidDel="00973809">
          <w:delText>, hasta el nivel taxonómico más específico posible, el ensamblaje de</w:delText>
        </w:r>
      </w:del>
      <w:ins w:id="98" w:author="Mario H. Londoño Mesa" w:date="2021-02-01T00:50:00Z">
        <w:r w:rsidR="00973809">
          <w:t>los</w:t>
        </w:r>
      </w:ins>
      <w:r w:rsidRPr="00AA270E">
        <w:t xml:space="preserve"> poliq</w:t>
      </w:r>
      <w:r w:rsidR="00467BF5" w:rsidRPr="00AA270E">
        <w:t xml:space="preserve">uetos, y se evaluará </w:t>
      </w:r>
      <w:r w:rsidRPr="00AA270E">
        <w:t xml:space="preserve">la correlación entre sus ocurrencias y atributos ecológicos con la composición del sedimento en donde son </w:t>
      </w:r>
      <w:del w:id="99" w:author="Mario H. Londoño Mesa" w:date="2021-02-01T00:51:00Z">
        <w:r w:rsidRPr="00AA270E" w:rsidDel="00973809">
          <w:delText>capturados</w:delText>
        </w:r>
      </w:del>
      <w:ins w:id="100" w:author="Mario H. Londoño Mesa" w:date="2021-02-01T00:51:00Z">
        <w:r w:rsidR="00973809">
          <w:t>muestreados</w:t>
        </w:r>
      </w:ins>
      <w:r w:rsidRPr="00AA270E">
        <w:t>.</w:t>
      </w:r>
    </w:p>
    <w:p w14:paraId="15F2FB6D" w14:textId="77777777" w:rsidR="00CF4206" w:rsidRPr="00AA270E" w:rsidRDefault="00CF4206" w:rsidP="00CF4206">
      <w:pPr>
        <w:pStyle w:val="Ttulo2"/>
        <w:tabs>
          <w:tab w:val="clear" w:pos="360"/>
        </w:tabs>
        <w:ind w:left="0"/>
      </w:pPr>
      <w:r w:rsidRPr="00AA270E">
        <w:t xml:space="preserve">Antecedentes prácticos y teóricos </w:t>
      </w:r>
      <w:r w:rsidRPr="00AA270E">
        <w:rPr>
          <w:i/>
        </w:rPr>
        <w:t>(Máximo 300 palabras)</w:t>
      </w:r>
    </w:p>
    <w:p w14:paraId="25A435FA" w14:textId="77777777" w:rsidR="00692CEE" w:rsidRPr="00AA270E" w:rsidRDefault="008441A5" w:rsidP="00F87356">
      <w:pPr>
        <w:pStyle w:val="Prrafodelista"/>
        <w:ind w:left="0"/>
        <w:rPr>
          <w:noProof/>
        </w:rPr>
      </w:pPr>
      <w:r w:rsidRPr="00AA270E">
        <w:t>Los poliquetos representan uno de los grupos más abundantes y diversos de la comunidad bentónica marina</w:t>
      </w:r>
      <w:r w:rsidR="00D9504A" w:rsidRPr="00AA270E">
        <w:t>.</w:t>
      </w:r>
      <w:r w:rsidR="00F81F39" w:rsidRPr="00AA270E">
        <w:t xml:space="preserve"> </w:t>
      </w:r>
      <w:r w:rsidR="00D9504A" w:rsidRPr="00AA270E">
        <w:t>S</w:t>
      </w:r>
      <w:r w:rsidR="00F81F39" w:rsidRPr="00AA270E">
        <w:t xml:space="preserve">e encuentran desde aguas someras hasta grandes profundidades </w:t>
      </w:r>
      <w:r w:rsidR="004251A2" w:rsidRPr="00AA270E">
        <w:rPr>
          <w:noProof/>
        </w:rPr>
        <w:t>(Amaral &amp; Nonato, 1996)</w:t>
      </w:r>
      <w:r w:rsidR="00F81F39" w:rsidRPr="00AA270E">
        <w:t>.</w:t>
      </w:r>
      <w:r w:rsidR="002629AA" w:rsidRPr="00AA270E">
        <w:t xml:space="preserve"> Este grupo presenta impor</w:t>
      </w:r>
      <w:r w:rsidR="00F52280" w:rsidRPr="00AA270E">
        <w:t>tantes funciones ecológicas, puesto que están involucrado</w:t>
      </w:r>
      <w:r w:rsidR="00D9504A" w:rsidRPr="00AA270E">
        <w:t>s en el reciclaje de nutrientes</w:t>
      </w:r>
      <w:r w:rsidR="00F52280" w:rsidRPr="00AA270E">
        <w:t xml:space="preserve"> </w:t>
      </w:r>
      <w:r w:rsidR="00D9504A" w:rsidRPr="00AA270E">
        <w:t>y constituyen</w:t>
      </w:r>
      <w:r w:rsidR="00F52280" w:rsidRPr="00AA270E">
        <w:t xml:space="preserve"> la principal fuente de alimento de diversos organismos marinos, donde </w:t>
      </w:r>
      <w:r w:rsidR="00D9504A" w:rsidRPr="00AA270E">
        <w:t xml:space="preserve">incluso </w:t>
      </w:r>
      <w:r w:rsidR="000C1EBC" w:rsidRPr="00AA270E">
        <w:t>alcanza a representar el 80% de la dieta</w:t>
      </w:r>
      <w:r w:rsidR="00F52280" w:rsidRPr="00AA270E">
        <w:t xml:space="preserve"> </w:t>
      </w:r>
      <w:r w:rsidR="000C1EBC" w:rsidRPr="00AA270E">
        <w:t>de</w:t>
      </w:r>
      <w:r w:rsidR="00F52280" w:rsidRPr="00AA270E">
        <w:t xml:space="preserve"> peces de interés comercial (</w:t>
      </w:r>
      <w:r w:rsidR="00F52280" w:rsidRPr="00AA270E">
        <w:rPr>
          <w:noProof/>
        </w:rPr>
        <w:t>Amaral &amp; Migotto, 1980)</w:t>
      </w:r>
      <w:r w:rsidR="000C1EBC" w:rsidRPr="00AA270E">
        <w:rPr>
          <w:noProof/>
        </w:rPr>
        <w:t xml:space="preserve">. </w:t>
      </w:r>
      <w:r w:rsidR="00D9504A" w:rsidRPr="00AA270E">
        <w:rPr>
          <w:noProof/>
        </w:rPr>
        <w:t>Al presentar alta</w:t>
      </w:r>
      <w:r w:rsidR="00B86410" w:rsidRPr="00AA270E">
        <w:rPr>
          <w:noProof/>
        </w:rPr>
        <w:t xml:space="preserve"> abundancia</w:t>
      </w:r>
      <w:r w:rsidR="00D9504A" w:rsidRPr="00AA270E">
        <w:rPr>
          <w:noProof/>
        </w:rPr>
        <w:t>,</w:t>
      </w:r>
      <w:r w:rsidR="00692CEE" w:rsidRPr="00AA270E">
        <w:rPr>
          <w:noProof/>
        </w:rPr>
        <w:t xml:space="preserve"> riqueza de especies, </w:t>
      </w:r>
      <w:r w:rsidR="00B86410" w:rsidRPr="00AA270E">
        <w:rPr>
          <w:noProof/>
        </w:rPr>
        <w:t xml:space="preserve">diferentes hábitos alimenticios y gran permanencia en el bentos, son sensibles ante cualquier pertubación ejercida, lo que les confiere la capacidad de ser bioindicadores (Fernández Rodríguez &amp; Londoño Mesa, 2015). </w:t>
      </w:r>
    </w:p>
    <w:p w14:paraId="27B78632" w14:textId="77777777" w:rsidR="00692CEE" w:rsidRPr="00AA270E" w:rsidRDefault="00692CEE" w:rsidP="00F87356">
      <w:pPr>
        <w:pStyle w:val="Prrafodelista"/>
        <w:ind w:left="0"/>
        <w:rPr>
          <w:noProof/>
        </w:rPr>
      </w:pPr>
    </w:p>
    <w:p w14:paraId="46A405DA" w14:textId="256BF9A0" w:rsidR="00F87356" w:rsidRPr="00AA270E" w:rsidRDefault="002058AA" w:rsidP="00F87356">
      <w:pPr>
        <w:pStyle w:val="Prrafodelista"/>
        <w:ind w:left="0"/>
        <w:rPr>
          <w:noProof/>
        </w:rPr>
      </w:pPr>
      <w:r w:rsidRPr="00AA270E">
        <w:rPr>
          <w:noProof/>
        </w:rPr>
        <w:t>Si bien</w:t>
      </w:r>
      <w:ins w:id="101" w:author="Mario H. Londoño Mesa" w:date="2021-02-01T00:51:00Z">
        <w:r w:rsidR="00973809">
          <w:rPr>
            <w:noProof/>
          </w:rPr>
          <w:t>,</w:t>
        </w:r>
      </w:ins>
      <w:r w:rsidR="004E2FA6" w:rsidRPr="00AA270E">
        <w:rPr>
          <w:noProof/>
        </w:rPr>
        <w:t xml:space="preserve"> en el siglo pasado</w:t>
      </w:r>
      <w:r w:rsidRPr="00AA270E">
        <w:rPr>
          <w:noProof/>
        </w:rPr>
        <w:t xml:space="preserve"> los poliquetos de</w:t>
      </w:r>
      <w:r w:rsidR="00B86410" w:rsidRPr="00AA270E">
        <w:rPr>
          <w:noProof/>
        </w:rPr>
        <w:t xml:space="preserve">l Pacífico colombiano </w:t>
      </w:r>
      <w:r w:rsidR="00D9504A" w:rsidRPr="00AA270E">
        <w:rPr>
          <w:noProof/>
        </w:rPr>
        <w:t>fueron</w:t>
      </w:r>
      <w:r w:rsidRPr="00AA270E">
        <w:rPr>
          <w:noProof/>
        </w:rPr>
        <w:t xml:space="preserve"> foco de diferentes investigaciones,</w:t>
      </w:r>
      <w:r w:rsidR="00841725" w:rsidRPr="00AA270E">
        <w:rPr>
          <w:noProof/>
        </w:rPr>
        <w:t xml:space="preserve"> principalmente </w:t>
      </w:r>
      <w:r w:rsidR="00D9504A" w:rsidRPr="00AA270E">
        <w:rPr>
          <w:noProof/>
        </w:rPr>
        <w:t>en</w:t>
      </w:r>
      <w:r w:rsidR="00841725" w:rsidRPr="00AA270E">
        <w:rPr>
          <w:noProof/>
        </w:rPr>
        <w:t xml:space="preserve"> la isla Gorgona,</w:t>
      </w:r>
      <w:r w:rsidRPr="00AA270E">
        <w:rPr>
          <w:noProof/>
        </w:rPr>
        <w:t xml:space="preserve"> los resultados son dispersos</w:t>
      </w:r>
      <w:r w:rsidR="00841725" w:rsidRPr="00AA270E">
        <w:rPr>
          <w:noProof/>
        </w:rPr>
        <w:t xml:space="preserve">, así como los métodos de </w:t>
      </w:r>
      <w:ins w:id="102" w:author="Mario H. Londoño Mesa" w:date="2021-02-01T00:52:00Z">
        <w:r w:rsidR="00973809">
          <w:rPr>
            <w:noProof/>
          </w:rPr>
          <w:t>re</w:t>
        </w:r>
      </w:ins>
      <w:r w:rsidR="00841725" w:rsidRPr="00AA270E">
        <w:rPr>
          <w:noProof/>
        </w:rPr>
        <w:t>colecta y los sustratos monitoreados</w:t>
      </w:r>
      <w:r w:rsidR="00692CEE" w:rsidRPr="00AA270E">
        <w:rPr>
          <w:noProof/>
        </w:rPr>
        <w:t xml:space="preserve">, reportando para 1986 </w:t>
      </w:r>
      <w:r w:rsidR="00D9504A" w:rsidRPr="00AA270E">
        <w:rPr>
          <w:noProof/>
        </w:rPr>
        <w:t>un total de</w:t>
      </w:r>
      <w:r w:rsidR="00841725" w:rsidRPr="00AA270E">
        <w:rPr>
          <w:noProof/>
        </w:rPr>
        <w:t xml:space="preserve"> 94 especies</w:t>
      </w:r>
      <w:r w:rsidR="00284375" w:rsidRPr="00AA270E">
        <w:rPr>
          <w:noProof/>
        </w:rPr>
        <w:t xml:space="preserve"> (Laverde Castillo, 1986)</w:t>
      </w:r>
      <w:r w:rsidR="00692CEE" w:rsidRPr="00AA270E">
        <w:rPr>
          <w:noProof/>
        </w:rPr>
        <w:t>.</w:t>
      </w:r>
      <w:r w:rsidR="00841725" w:rsidRPr="00AA270E">
        <w:rPr>
          <w:noProof/>
        </w:rPr>
        <w:t xml:space="preserve"> </w:t>
      </w:r>
      <w:r w:rsidR="00692CEE" w:rsidRPr="00AA270E">
        <w:rPr>
          <w:noProof/>
        </w:rPr>
        <w:t>E</w:t>
      </w:r>
      <w:r w:rsidR="00284375" w:rsidRPr="00AA270E">
        <w:rPr>
          <w:noProof/>
        </w:rPr>
        <w:t>n contraste</w:t>
      </w:r>
      <w:r w:rsidR="00692CEE" w:rsidRPr="00AA270E">
        <w:rPr>
          <w:noProof/>
        </w:rPr>
        <w:t>,</w:t>
      </w:r>
      <w:r w:rsidR="00284375" w:rsidRPr="00AA270E">
        <w:rPr>
          <w:noProof/>
        </w:rPr>
        <w:t xml:space="preserve"> 1100 mor</w:t>
      </w:r>
      <w:r w:rsidR="00D32D88" w:rsidRPr="00AA270E">
        <w:rPr>
          <w:noProof/>
        </w:rPr>
        <w:t xml:space="preserve">foespecies </w:t>
      </w:r>
      <w:r w:rsidR="00692CEE" w:rsidRPr="00AA270E">
        <w:rPr>
          <w:noProof/>
        </w:rPr>
        <w:t xml:space="preserve">de poliquetos han sido </w:t>
      </w:r>
      <w:r w:rsidR="00D32D88" w:rsidRPr="00AA270E">
        <w:rPr>
          <w:noProof/>
        </w:rPr>
        <w:t>identificadas en</w:t>
      </w:r>
      <w:r w:rsidR="00284375" w:rsidRPr="00AA270E">
        <w:rPr>
          <w:noProof/>
        </w:rPr>
        <w:t xml:space="preserve"> el Pacífico Oriental Trópical (POT) </w:t>
      </w:r>
      <w:r w:rsidR="0089777A" w:rsidRPr="00AA270E">
        <w:rPr>
          <w:noProof/>
        </w:rPr>
        <w:t xml:space="preserve">(Salazar Vallejo &amp; Londoño Mesa, 2004). </w:t>
      </w:r>
      <w:r w:rsidR="00692CEE" w:rsidRPr="00AA270E">
        <w:rPr>
          <w:noProof/>
        </w:rPr>
        <w:t>Para</w:t>
      </w:r>
      <w:r w:rsidR="00D32D88" w:rsidRPr="00AA270E">
        <w:rPr>
          <w:noProof/>
        </w:rPr>
        <w:t xml:space="preserve"> este siglo se han realizado diferentes reconocimientos </w:t>
      </w:r>
      <w:r w:rsidR="00D9504A" w:rsidRPr="00AA270E">
        <w:rPr>
          <w:noProof/>
        </w:rPr>
        <w:t>en el área</w:t>
      </w:r>
      <w:ins w:id="103" w:author="Mario H. Londoño Mesa" w:date="2021-02-01T00:52:00Z">
        <w:r w:rsidR="00973809">
          <w:rPr>
            <w:noProof/>
          </w:rPr>
          <w:t>,</w:t>
        </w:r>
      </w:ins>
      <w:r w:rsidR="00D32D88" w:rsidRPr="00AA270E">
        <w:rPr>
          <w:noProof/>
        </w:rPr>
        <w:t xml:space="preserve"> que han </w:t>
      </w:r>
      <w:r w:rsidR="00514B33" w:rsidRPr="00AA270E">
        <w:rPr>
          <w:noProof/>
        </w:rPr>
        <w:t>revelado gran</w:t>
      </w:r>
      <w:r w:rsidR="00D32D88" w:rsidRPr="00AA270E">
        <w:rPr>
          <w:noProof/>
        </w:rPr>
        <w:t xml:space="preserve"> di</w:t>
      </w:r>
      <w:r w:rsidR="00514B33" w:rsidRPr="00AA270E">
        <w:rPr>
          <w:noProof/>
        </w:rPr>
        <w:t xml:space="preserve">versidad de familias, </w:t>
      </w:r>
      <w:r w:rsidR="00F87356" w:rsidRPr="00AA270E">
        <w:rPr>
          <w:noProof/>
        </w:rPr>
        <w:t xml:space="preserve">donde se destacan los estudios de </w:t>
      </w:r>
      <w:r w:rsidR="001119E1" w:rsidRPr="00AA270E">
        <w:rPr>
          <w:noProof/>
        </w:rPr>
        <w:t>Fonseca Camelo (2001)</w:t>
      </w:r>
      <w:r w:rsidR="00231515" w:rsidRPr="00AA270E">
        <w:rPr>
          <w:noProof/>
        </w:rPr>
        <w:t xml:space="preserve">, Cantera Kant et al., (2003), </w:t>
      </w:r>
      <w:r w:rsidR="00D9504A" w:rsidRPr="00AA270E">
        <w:rPr>
          <w:noProof/>
        </w:rPr>
        <w:t xml:space="preserve">INVEMAR, UNIVALLE &amp; INCIVA (2006), Guevara Fletcher et al. (2011), </w:t>
      </w:r>
      <w:r w:rsidR="00231515" w:rsidRPr="00AA270E">
        <w:rPr>
          <w:noProof/>
        </w:rPr>
        <w:t>Espinal García, et al. (2012)</w:t>
      </w:r>
      <w:r w:rsidR="00D9504A" w:rsidRPr="00AA270E">
        <w:rPr>
          <w:noProof/>
        </w:rPr>
        <w:t xml:space="preserve"> y Calderón Bonilla (2012)</w:t>
      </w:r>
      <w:ins w:id="104" w:author="Mario H. Londoño Mesa" w:date="2021-02-01T00:52:00Z">
        <w:r w:rsidR="00973809">
          <w:rPr>
            <w:noProof/>
          </w:rPr>
          <w:t>;</w:t>
        </w:r>
      </w:ins>
      <w:del w:id="105" w:author="Mario H. Londoño Mesa" w:date="2021-02-01T00:52:00Z">
        <w:r w:rsidR="00D9504A" w:rsidRPr="00AA270E" w:rsidDel="00973809">
          <w:rPr>
            <w:noProof/>
          </w:rPr>
          <w:delText>,</w:delText>
        </w:r>
      </w:del>
      <w:r w:rsidR="00D9504A" w:rsidRPr="00AA270E">
        <w:rPr>
          <w:noProof/>
        </w:rPr>
        <w:t xml:space="preserve"> </w:t>
      </w:r>
      <w:r w:rsidR="00F87356" w:rsidRPr="00AA270E">
        <w:rPr>
          <w:noProof/>
        </w:rPr>
        <w:t>sin embargo</w:t>
      </w:r>
      <w:ins w:id="106" w:author="Mario H. Londoño Mesa" w:date="2021-02-01T00:52:00Z">
        <w:r w:rsidR="00973809">
          <w:rPr>
            <w:noProof/>
          </w:rPr>
          <w:t>,</w:t>
        </w:r>
      </w:ins>
      <w:r w:rsidR="00F87356" w:rsidRPr="00AA270E">
        <w:rPr>
          <w:noProof/>
        </w:rPr>
        <w:t xml:space="preserve"> </w:t>
      </w:r>
      <w:del w:id="107" w:author="Mario H. Londoño Mesa" w:date="2021-02-01T00:53:00Z">
        <w:r w:rsidR="00F87356" w:rsidRPr="00AA270E" w:rsidDel="00973809">
          <w:rPr>
            <w:noProof/>
          </w:rPr>
          <w:delText xml:space="preserve">no </w:delText>
        </w:r>
        <w:r w:rsidR="00D9504A" w:rsidRPr="00AA270E" w:rsidDel="00973809">
          <w:rPr>
            <w:noProof/>
          </w:rPr>
          <w:delText xml:space="preserve">se </w:delText>
        </w:r>
        <w:r w:rsidR="00F87356" w:rsidRPr="00AA270E" w:rsidDel="00973809">
          <w:rPr>
            <w:noProof/>
          </w:rPr>
          <w:delText xml:space="preserve">han </w:delText>
        </w:r>
        <w:r w:rsidR="00D9504A" w:rsidRPr="00AA270E" w:rsidDel="00973809">
          <w:rPr>
            <w:noProof/>
          </w:rPr>
          <w:delText>enfocado</w:delText>
        </w:r>
        <w:r w:rsidR="00F87356" w:rsidRPr="00AA270E" w:rsidDel="00973809">
          <w:rPr>
            <w:noProof/>
          </w:rPr>
          <w:delText xml:space="preserve"> en </w:delText>
        </w:r>
        <w:r w:rsidR="00D9504A" w:rsidRPr="00AA270E" w:rsidDel="00973809">
          <w:rPr>
            <w:noProof/>
          </w:rPr>
          <w:delText>determinar la identidad de estos gusanos</w:delText>
        </w:r>
      </w:del>
      <w:ins w:id="108" w:author="Mario H. Londoño Mesa" w:date="2021-02-01T00:53:00Z">
        <w:r w:rsidR="00973809">
          <w:rPr>
            <w:noProof/>
          </w:rPr>
          <w:t>pocos estudios han demostrado un trabajo taxonó</w:t>
        </w:r>
      </w:ins>
      <w:ins w:id="109" w:author="Mario H. Londoño Mesa" w:date="2021-02-01T00:54:00Z">
        <w:r w:rsidR="00973809">
          <w:rPr>
            <w:noProof/>
          </w:rPr>
          <w:t>mico detallado</w:t>
        </w:r>
      </w:ins>
      <w:r w:rsidR="00D9504A" w:rsidRPr="00AA270E">
        <w:rPr>
          <w:noProof/>
        </w:rPr>
        <w:t>.</w:t>
      </w:r>
    </w:p>
    <w:p w14:paraId="1D81664C" w14:textId="77777777" w:rsidR="00D9504A" w:rsidRPr="00AA270E" w:rsidRDefault="00D9504A" w:rsidP="00F87356">
      <w:pPr>
        <w:pStyle w:val="Prrafodelista"/>
        <w:ind w:left="0"/>
        <w:rPr>
          <w:noProof/>
        </w:rPr>
      </w:pPr>
    </w:p>
    <w:p w14:paraId="083E2CE2" w14:textId="71E5FD28" w:rsidR="00F87356" w:rsidRDefault="00CF4206" w:rsidP="00F87356">
      <w:pPr>
        <w:pStyle w:val="Prrafodelista"/>
        <w:ind w:left="0"/>
      </w:pPr>
      <w:r w:rsidRPr="00AA270E">
        <w:t xml:space="preserve">Considerando </w:t>
      </w:r>
      <w:r w:rsidR="00F87356" w:rsidRPr="00AA270E">
        <w:t>el número de e</w:t>
      </w:r>
      <w:r w:rsidR="00D9504A" w:rsidRPr="00AA270E">
        <w:t xml:space="preserve">species </w:t>
      </w:r>
      <w:r w:rsidR="00692CEE" w:rsidRPr="00AA270E">
        <w:t>descritas</w:t>
      </w:r>
      <w:r w:rsidR="00D9504A" w:rsidRPr="00AA270E">
        <w:t xml:space="preserve"> en el POT, así como </w:t>
      </w:r>
      <w:r w:rsidR="00F87356" w:rsidRPr="00AA270E">
        <w:t xml:space="preserve">las evaluaciones preliminares que se han realizado en </w:t>
      </w:r>
      <w:r w:rsidR="00692CEE" w:rsidRPr="00AA270E">
        <w:t xml:space="preserve">el </w:t>
      </w:r>
      <w:r w:rsidR="00F87356" w:rsidRPr="00AA270E">
        <w:t>Centro de Investigaciones Oceanográficas e Hidrográficas del Pacífico (CCCP) en la bahía de Tumaco, se espera que en los fondos blandos de la subregión Gorgona-</w:t>
      </w:r>
      <w:proofErr w:type="spellStart"/>
      <w:r w:rsidR="00F87356" w:rsidRPr="00AA270E">
        <w:t>Sanquianga</w:t>
      </w:r>
      <w:proofErr w:type="spellEnd"/>
      <w:r w:rsidR="00D9504A" w:rsidRPr="00AA270E">
        <w:t xml:space="preserve"> se encuentren nuevos registros de poliquetos para el país, e incluso, nuevas especies</w:t>
      </w:r>
      <w:ins w:id="110" w:author="Mario H. Londoño Mesa" w:date="2021-02-01T00:55:00Z">
        <w:r w:rsidR="008F589B">
          <w:t xml:space="preserve"> para la ciencia</w:t>
        </w:r>
      </w:ins>
      <w:r w:rsidR="00F87356" w:rsidRPr="00AA270E">
        <w:t>.</w:t>
      </w:r>
      <w:r w:rsidR="00F87356">
        <w:t xml:space="preserve"> </w:t>
      </w:r>
    </w:p>
    <w:p w14:paraId="544C8137" w14:textId="77777777" w:rsidR="00CF4206" w:rsidRPr="009431C6" w:rsidRDefault="00CF4206" w:rsidP="00CF4206">
      <w:pPr>
        <w:pStyle w:val="Ttulo2"/>
        <w:tabs>
          <w:tab w:val="clear" w:pos="360"/>
        </w:tabs>
        <w:ind w:left="0"/>
      </w:pPr>
      <w:r w:rsidRPr="009431C6">
        <w:t>Metodología empleada  según cada objetivo específico planteado (</w:t>
      </w:r>
      <w:r w:rsidRPr="009431C6">
        <w:rPr>
          <w:i/>
        </w:rPr>
        <w:t>Máximo 300 palabras)</w:t>
      </w:r>
    </w:p>
    <w:p w14:paraId="1605EDC7" w14:textId="466343F6" w:rsidR="00CF4206" w:rsidRPr="00834BF3" w:rsidRDefault="00CF4206" w:rsidP="00CF4206">
      <w:pPr>
        <w:pStyle w:val="Ttulo4"/>
      </w:pPr>
      <w:r w:rsidRPr="00203832">
        <w:lastRenderedPageBreak/>
        <w:t>Objetivo 1:</w:t>
      </w:r>
      <w:r w:rsidRPr="00FC157E">
        <w:t xml:space="preserve"> </w:t>
      </w:r>
      <w:r w:rsidRPr="00203832">
        <w:rPr>
          <w:b w:val="0"/>
        </w:rPr>
        <w:t xml:space="preserve">Se </w:t>
      </w:r>
      <w:r w:rsidR="00692CEE">
        <w:rPr>
          <w:b w:val="0"/>
        </w:rPr>
        <w:t xml:space="preserve">empleará la draga Van </w:t>
      </w:r>
      <w:proofErr w:type="spellStart"/>
      <w:r w:rsidR="00692CEE">
        <w:rPr>
          <w:b w:val="0"/>
        </w:rPr>
        <w:t>Veen</w:t>
      </w:r>
      <w:proofErr w:type="spellEnd"/>
      <w:r w:rsidRPr="00203832">
        <w:rPr>
          <w:b w:val="0"/>
        </w:rPr>
        <w:t xml:space="preserve"> para realizar </w:t>
      </w:r>
      <w:r w:rsidR="00692CEE">
        <w:rPr>
          <w:b w:val="0"/>
        </w:rPr>
        <w:t xml:space="preserve">la </w:t>
      </w:r>
      <w:ins w:id="111" w:author="Mario H. Londoño Mesa" w:date="2021-02-01T00:07:00Z">
        <w:r w:rsidR="00B5397F">
          <w:rPr>
            <w:b w:val="0"/>
          </w:rPr>
          <w:t>re</w:t>
        </w:r>
      </w:ins>
      <w:r w:rsidR="00692CEE">
        <w:rPr>
          <w:b w:val="0"/>
        </w:rPr>
        <w:t xml:space="preserve">colecta del sedimento. </w:t>
      </w:r>
      <w:r w:rsidRPr="00203832">
        <w:rPr>
          <w:b w:val="0"/>
        </w:rPr>
        <w:t>Es</w:t>
      </w:r>
      <w:r w:rsidR="00692CEE">
        <w:rPr>
          <w:b w:val="0"/>
        </w:rPr>
        <w:t>te sedimento</w:t>
      </w:r>
      <w:r w:rsidRPr="00203832">
        <w:rPr>
          <w:b w:val="0"/>
        </w:rPr>
        <w:t xml:space="preserve"> será</w:t>
      </w:r>
      <w:r w:rsidR="00692CEE">
        <w:rPr>
          <w:b w:val="0"/>
        </w:rPr>
        <w:t xml:space="preserve"> filtrado</w:t>
      </w:r>
      <w:r w:rsidRPr="00203832">
        <w:rPr>
          <w:b w:val="0"/>
        </w:rPr>
        <w:t xml:space="preserve"> y </w:t>
      </w:r>
      <w:r w:rsidR="00692CEE">
        <w:rPr>
          <w:b w:val="0"/>
        </w:rPr>
        <w:t>reducido mediante el empleo de un tamiz con ojo de malla de 500 µ</w:t>
      </w:r>
      <w:r w:rsidR="0031567B">
        <w:rPr>
          <w:b w:val="0"/>
        </w:rPr>
        <w:t>. El material filtrado será depositado en frascos de 1L (Puede ser depositado en más de un frasco) para posteriormente ser narcotizado con cloruro de magnesio y 15 minutos después fijado con formol al 4%</w:t>
      </w:r>
      <w:ins w:id="112" w:author="Mario H. Londoño Mesa" w:date="2021-02-01T00:07:00Z">
        <w:r w:rsidR="00B5397F">
          <w:rPr>
            <w:b w:val="0"/>
          </w:rPr>
          <w:t xml:space="preserve"> preparado con agua del medio, para mantener condiciones isot</w:t>
        </w:r>
      </w:ins>
      <w:ins w:id="113" w:author="Mario H. Londoño Mesa" w:date="2021-02-01T00:08:00Z">
        <w:r w:rsidR="00B5397F">
          <w:rPr>
            <w:b w:val="0"/>
          </w:rPr>
          <w:t>ónicas</w:t>
        </w:r>
      </w:ins>
      <w:r w:rsidR="0031567B">
        <w:rPr>
          <w:b w:val="0"/>
        </w:rPr>
        <w:t>. Las muestras serán enviadas al laboratorio de biología del Área de Protección del Medio Marino</w:t>
      </w:r>
      <w:r w:rsidR="00692CEE">
        <w:rPr>
          <w:b w:val="0"/>
        </w:rPr>
        <w:t xml:space="preserve"> </w:t>
      </w:r>
      <w:r w:rsidRPr="00203832">
        <w:rPr>
          <w:b w:val="0"/>
        </w:rPr>
        <w:t>del Centro de Investigaciones Oceanográficas e Hidrográficas del Pacífico, en Tumaco</w:t>
      </w:r>
      <w:r w:rsidR="0031567B">
        <w:rPr>
          <w:b w:val="0"/>
        </w:rPr>
        <w:t xml:space="preserve">, donde </w:t>
      </w:r>
      <w:ins w:id="114" w:author="Mario H. Londoño Mesa" w:date="2021-02-01T00:08:00Z">
        <w:r w:rsidR="00B5397F">
          <w:rPr>
            <w:b w:val="0"/>
          </w:rPr>
          <w:t xml:space="preserve">los poliquetos </w:t>
        </w:r>
      </w:ins>
      <w:commentRangeStart w:id="115"/>
      <w:r w:rsidR="0031567B">
        <w:rPr>
          <w:b w:val="0"/>
        </w:rPr>
        <w:t>serán identificad</w:t>
      </w:r>
      <w:ins w:id="116" w:author="Mario H. Londoño Mesa" w:date="2021-02-01T00:08:00Z">
        <w:r w:rsidR="00B5397F">
          <w:rPr>
            <w:b w:val="0"/>
          </w:rPr>
          <w:t>os</w:t>
        </w:r>
      </w:ins>
      <w:commentRangeEnd w:id="115"/>
      <w:ins w:id="117" w:author="Mario H. Londoño Mesa" w:date="2021-02-01T00:23:00Z">
        <w:r w:rsidR="00370258">
          <w:rPr>
            <w:rStyle w:val="Refdecomentario"/>
            <w:b w:val="0"/>
          </w:rPr>
          <w:commentReference w:id="115"/>
        </w:r>
      </w:ins>
      <w:ins w:id="118" w:author="Mario H. Londoño Mesa" w:date="2021-02-01T00:08:00Z">
        <w:r w:rsidR="00B5397F">
          <w:rPr>
            <w:b w:val="0"/>
          </w:rPr>
          <w:t xml:space="preserve"> taxonómicamente </w:t>
        </w:r>
      </w:ins>
      <w:del w:id="119" w:author="Mario H. Londoño Mesa" w:date="2021-02-01T00:08:00Z">
        <w:r w:rsidR="0031567B" w:rsidDel="00B5397F">
          <w:rPr>
            <w:b w:val="0"/>
          </w:rPr>
          <w:delText xml:space="preserve">as las identidades de los gusanos con ayuda de </w:delText>
        </w:r>
      </w:del>
      <w:ins w:id="120" w:author="Mario H. Londoño Mesa" w:date="2021-02-01T00:08:00Z">
        <w:r w:rsidR="00B5397F">
          <w:rPr>
            <w:b w:val="0"/>
          </w:rPr>
          <w:t xml:space="preserve">usando </w:t>
        </w:r>
      </w:ins>
      <w:ins w:id="121" w:author="Mario H. Londoño Mesa" w:date="2021-02-01T00:09:00Z">
        <w:r w:rsidR="00B5397F">
          <w:rPr>
            <w:b w:val="0"/>
          </w:rPr>
          <w:t xml:space="preserve">listados y </w:t>
        </w:r>
      </w:ins>
      <w:r w:rsidR="0031567B">
        <w:rPr>
          <w:b w:val="0"/>
        </w:rPr>
        <w:t>claves taxonómicas</w:t>
      </w:r>
      <w:ins w:id="122" w:author="Mario H. Londoño Mesa" w:date="2021-02-01T00:08:00Z">
        <w:r w:rsidR="00B5397F">
          <w:rPr>
            <w:b w:val="0"/>
          </w:rPr>
          <w:t xml:space="preserve"> disponibles en la literatura para el Pac</w:t>
        </w:r>
      </w:ins>
      <w:ins w:id="123" w:author="Mario H. Londoño Mesa" w:date="2021-02-01T00:09:00Z">
        <w:r w:rsidR="00B5397F">
          <w:rPr>
            <w:b w:val="0"/>
          </w:rPr>
          <w:t xml:space="preserve">ífico Oriental Tropical (Salazar-Vallejo &amp; Londoño-Mesa, 2004; </w:t>
        </w:r>
        <w:commentRangeStart w:id="124"/>
        <w:r w:rsidR="00B5397F">
          <w:rPr>
            <w:b w:val="0"/>
          </w:rPr>
          <w:t>de León-González et al, 2009</w:t>
        </w:r>
      </w:ins>
      <w:commentRangeEnd w:id="124"/>
      <w:ins w:id="125" w:author="Mario H. Londoño Mesa" w:date="2021-02-01T00:49:00Z">
        <w:r w:rsidR="00FA01A8">
          <w:rPr>
            <w:rStyle w:val="Refdecomentario"/>
            <w:b w:val="0"/>
          </w:rPr>
          <w:commentReference w:id="124"/>
        </w:r>
      </w:ins>
      <w:ins w:id="126" w:author="Mario H. Londoño Mesa" w:date="2021-02-01T00:09:00Z">
        <w:r w:rsidR="00B5397F">
          <w:rPr>
            <w:b w:val="0"/>
          </w:rPr>
          <w:t>)</w:t>
        </w:r>
      </w:ins>
      <w:ins w:id="127" w:author="Mario H. Londoño Mesa" w:date="2021-02-01T00:10:00Z">
        <w:r w:rsidR="00B5397F">
          <w:rPr>
            <w:b w:val="0"/>
          </w:rPr>
          <w:t xml:space="preserve">. </w:t>
        </w:r>
      </w:ins>
      <w:r w:rsidR="0031567B">
        <w:rPr>
          <w:b w:val="0"/>
        </w:rPr>
        <w:t xml:space="preserve">, </w:t>
      </w:r>
      <w:commentRangeStart w:id="128"/>
      <w:r w:rsidR="0031567B">
        <w:rPr>
          <w:b w:val="0"/>
        </w:rPr>
        <w:t xml:space="preserve">expertos en el tema </w:t>
      </w:r>
      <w:commentRangeEnd w:id="128"/>
      <w:r w:rsidR="00DF3743">
        <w:rPr>
          <w:rStyle w:val="Refdecomentario"/>
          <w:b w:val="0"/>
        </w:rPr>
        <w:commentReference w:id="128"/>
      </w:r>
      <w:r w:rsidR="00AA270E">
        <w:rPr>
          <w:b w:val="0"/>
        </w:rPr>
        <w:t xml:space="preserve">y </w:t>
      </w:r>
      <w:commentRangeStart w:id="129"/>
      <w:r w:rsidR="00AA270E">
        <w:rPr>
          <w:b w:val="0"/>
        </w:rPr>
        <w:t xml:space="preserve">mediante </w:t>
      </w:r>
      <w:r w:rsidR="00AA270E" w:rsidRPr="002247B6">
        <w:rPr>
          <w:b w:val="0"/>
          <w:u w:val="single"/>
        </w:rPr>
        <w:t xml:space="preserve">técnicas de </w:t>
      </w:r>
      <w:proofErr w:type="spellStart"/>
      <w:r w:rsidR="00AA270E" w:rsidRPr="002247B6">
        <w:rPr>
          <w:b w:val="0"/>
          <w:u w:val="single"/>
        </w:rPr>
        <w:t>metabarcording</w:t>
      </w:r>
      <w:proofErr w:type="spellEnd"/>
      <w:r w:rsidR="00AA270E" w:rsidRPr="002247B6">
        <w:rPr>
          <w:b w:val="0"/>
          <w:u w:val="single"/>
        </w:rPr>
        <w:t xml:space="preserve"> </w:t>
      </w:r>
      <w:commentRangeEnd w:id="129"/>
      <w:r w:rsidR="00DF3743">
        <w:rPr>
          <w:rStyle w:val="Refdecomentario"/>
          <w:b w:val="0"/>
        </w:rPr>
        <w:commentReference w:id="129"/>
      </w:r>
      <w:r w:rsidR="00AA270E" w:rsidRPr="002247B6">
        <w:rPr>
          <w:b w:val="0"/>
          <w:u w:val="single"/>
        </w:rPr>
        <w:t>a través del servicio ofrecido por la expedición pacífico 2020</w:t>
      </w:r>
      <w:r w:rsidR="00AA270E">
        <w:rPr>
          <w:b w:val="0"/>
        </w:rPr>
        <w:t>, en el caso que corresponda</w:t>
      </w:r>
      <w:r w:rsidRPr="00203832">
        <w:rPr>
          <w:b w:val="0"/>
        </w:rPr>
        <w:t>.</w:t>
      </w:r>
      <w:r>
        <w:t xml:space="preserve"> </w:t>
      </w:r>
    </w:p>
    <w:p w14:paraId="7C7FBA1D" w14:textId="69688C2B" w:rsidR="00CF4206" w:rsidRPr="00A277E3" w:rsidRDefault="00CF4206" w:rsidP="00CF4206">
      <w:pPr>
        <w:pStyle w:val="Ttulo4"/>
      </w:pPr>
      <w:r w:rsidRPr="00AA270E">
        <w:rPr>
          <w:highlight w:val="cyan"/>
        </w:rPr>
        <w:t xml:space="preserve">Objetivo 2: </w:t>
      </w:r>
      <w:ins w:id="130" w:author="Mario H. Londoño Mesa" w:date="2021-01-31T23:58:00Z">
        <w:r w:rsidR="00281791">
          <w:rPr>
            <w:highlight w:val="cyan"/>
          </w:rPr>
          <w:t>RE</w:t>
        </w:r>
      </w:ins>
      <w:r w:rsidR="00AA270E" w:rsidRPr="00AA270E">
        <w:rPr>
          <w:b w:val="0"/>
          <w:highlight w:val="cyan"/>
        </w:rPr>
        <w:t>COLECTA DE SEDIMENTOS PARA DETERMINAR GRANULOMETRÍA</w:t>
      </w:r>
    </w:p>
    <w:p w14:paraId="4B13EE09" w14:textId="77777777" w:rsidR="00CF4206" w:rsidRPr="00AA270E" w:rsidRDefault="00CF4206" w:rsidP="00CF4206">
      <w:pPr>
        <w:pStyle w:val="Ttulo4"/>
      </w:pPr>
      <w:r w:rsidRPr="00AA270E">
        <w:rPr>
          <w:rStyle w:val="Textoennegrita"/>
          <w:rFonts w:ascii="Book Antiqua" w:hAnsi="Book Antiqua"/>
          <w:bCs w:val="0"/>
          <w:highlight w:val="cyan"/>
        </w:rPr>
        <w:t xml:space="preserve">Objetivo 3: </w:t>
      </w:r>
      <w:r w:rsidR="00AA270E" w:rsidRPr="00AA270E">
        <w:rPr>
          <w:rStyle w:val="Textoennegrita"/>
          <w:rFonts w:ascii="Book Antiqua" w:hAnsi="Book Antiqua"/>
          <w:b w:val="0"/>
          <w:bCs w:val="0"/>
          <w:highlight w:val="cyan"/>
        </w:rPr>
        <w:t>CORRELACIÓN ENTRE OCURRENCIA Y COMPOSICIÓN SEDIMENTO</w:t>
      </w:r>
    </w:p>
    <w:p w14:paraId="569FA0B7" w14:textId="77777777" w:rsidR="00AA270E" w:rsidRDefault="00CF4206" w:rsidP="00AA270E">
      <w:r w:rsidRPr="00AA270E">
        <w:rPr>
          <w:b/>
          <w:highlight w:val="cyan"/>
        </w:rPr>
        <w:t>Objetivo 4:</w:t>
      </w:r>
      <w:r>
        <w:t xml:space="preserve"> </w:t>
      </w:r>
      <w:r w:rsidR="00AA270E" w:rsidRPr="00AA270E">
        <w:rPr>
          <w:highlight w:val="cyan"/>
        </w:rPr>
        <w:t>Para hallar los atributos ecológicos (Diversidad, riqueza y dominancia) se utilizará el paquete estadístico PRIMER 6 + PERMANOVA, para posteriormente evaluar su relación con la composición del sedimento mediante pruebas no paramétricas de correlación de Spearman.</w:t>
      </w:r>
    </w:p>
    <w:p w14:paraId="44E57754" w14:textId="77777777" w:rsidR="00CF4206" w:rsidRPr="009431C6" w:rsidRDefault="00CF4206" w:rsidP="00CF4206">
      <w:pPr>
        <w:pStyle w:val="Ttulo2"/>
        <w:tabs>
          <w:tab w:val="clear" w:pos="360"/>
        </w:tabs>
        <w:ind w:left="0"/>
      </w:pPr>
      <w:r w:rsidRPr="009431C6">
        <w:t xml:space="preserve">Muestreo Propuesto </w:t>
      </w:r>
    </w:p>
    <w:p w14:paraId="321FAC1B" w14:textId="72FB0D76" w:rsidR="00CF4206" w:rsidRDefault="002837FE" w:rsidP="00CF4206">
      <w:r>
        <w:t xml:space="preserve">La toma de muestra de sedimento </w:t>
      </w:r>
      <w:r w:rsidR="00CF4206">
        <w:t xml:space="preserve">en la subregión </w:t>
      </w:r>
      <w:proofErr w:type="spellStart"/>
      <w:r w:rsidR="00CF4206">
        <w:t>Sanquianga</w:t>
      </w:r>
      <w:proofErr w:type="spellEnd"/>
      <w:r w:rsidR="00CF4206">
        <w:t>-Gorgona</w:t>
      </w:r>
      <w:r w:rsidR="00CF4206" w:rsidRPr="009431C6">
        <w:t xml:space="preserve"> se llevará a </w:t>
      </w:r>
      <w:r w:rsidR="00CF4206">
        <w:t xml:space="preserve">cabo en </w:t>
      </w:r>
      <w:r w:rsidRPr="002837FE">
        <w:rPr>
          <w:highlight w:val="cyan"/>
        </w:rPr>
        <w:t>XXXXX</w:t>
      </w:r>
      <w:ins w:id="131" w:author="Mario H. Londoño Mesa" w:date="2021-02-01T00:00:00Z">
        <w:r w:rsidR="00281791">
          <w:t>. C</w:t>
        </w:r>
      </w:ins>
      <w:del w:id="132" w:author="Mario H. Londoño Mesa" w:date="2021-02-01T00:00:00Z">
        <w:r w:rsidR="00CF4206" w:rsidRPr="009431C6" w:rsidDel="00281791">
          <w:delText xml:space="preserve"> y c</w:delText>
        </w:r>
      </w:del>
      <w:r w:rsidR="00CF4206" w:rsidRPr="009431C6">
        <w:t xml:space="preserve">onsistirá en una </w:t>
      </w:r>
      <w:del w:id="133" w:author="Mario H. Londoño Mesa" w:date="2021-01-31T23:59:00Z">
        <w:r w:rsidDel="00281791">
          <w:delText>grilla</w:delText>
        </w:r>
        <w:r w:rsidR="00CF4206" w:rsidRPr="009431C6" w:rsidDel="00281791">
          <w:delText xml:space="preserve"> </w:delText>
        </w:r>
      </w:del>
      <w:ins w:id="134" w:author="Mario H. Londoño Mesa" w:date="2021-01-31T23:59:00Z">
        <w:r w:rsidR="00281791">
          <w:t>cuadrícula</w:t>
        </w:r>
        <w:r w:rsidR="00281791" w:rsidRPr="009431C6">
          <w:t xml:space="preserve"> </w:t>
        </w:r>
      </w:ins>
      <w:r w:rsidR="00CF4206" w:rsidRPr="009431C6">
        <w:t xml:space="preserve">de </w:t>
      </w:r>
      <w:r w:rsidR="00CF4206">
        <w:t>18</w:t>
      </w:r>
      <w:r w:rsidR="00CF4206" w:rsidRPr="009431C6">
        <w:t xml:space="preserve"> estaciones</w:t>
      </w:r>
      <w:ins w:id="135" w:author="Mario H. Londoño Mesa" w:date="2021-01-31T23:59:00Z">
        <w:r w:rsidR="00281791">
          <w:t>,</w:t>
        </w:r>
      </w:ins>
      <w:r w:rsidR="00CF4206" w:rsidRPr="009431C6">
        <w:t xml:space="preserve"> distribuidas</w:t>
      </w:r>
      <w:r w:rsidR="00CF4206">
        <w:t xml:space="preserve"> en las tres bocas del río Patía en el área del P.N.N. </w:t>
      </w:r>
      <w:proofErr w:type="spellStart"/>
      <w:r w:rsidR="00CF4206">
        <w:t>Sanquianga</w:t>
      </w:r>
      <w:proofErr w:type="spellEnd"/>
      <w:r w:rsidR="00CF4206">
        <w:t xml:space="preserve">: Boca Guascama, Boca </w:t>
      </w:r>
      <w:proofErr w:type="spellStart"/>
      <w:r w:rsidR="00CF4206">
        <w:t>Sanquianga</w:t>
      </w:r>
      <w:proofErr w:type="spellEnd"/>
      <w:r w:rsidR="00CF4206">
        <w:t xml:space="preserve"> y Boca </w:t>
      </w:r>
      <w:proofErr w:type="spellStart"/>
      <w:r w:rsidR="00CF4206">
        <w:t>Amarales</w:t>
      </w:r>
      <w:proofErr w:type="spellEnd"/>
      <w:ins w:id="136" w:author="Mario H. Londoño Mesa" w:date="2021-02-01T00:01:00Z">
        <w:r w:rsidR="00281791">
          <w:t>. En cada una</w:t>
        </w:r>
      </w:ins>
      <w:del w:id="137" w:author="Mario H. Londoño Mesa" w:date="2021-02-01T00:01:00Z">
        <w:r w:rsidR="00CF4206" w:rsidDel="00281791">
          <w:delText>, en las cuales</w:delText>
        </w:r>
      </w:del>
      <w:r w:rsidR="00CF4206">
        <w:t xml:space="preserve"> habrá 6 estaciones</w:t>
      </w:r>
      <w:ins w:id="138" w:author="Mario H. Londoño Mesa" w:date="2021-02-01T00:01:00Z">
        <w:r w:rsidR="00281791">
          <w:t>,</w:t>
        </w:r>
      </w:ins>
      <w:r w:rsidR="00CF4206">
        <w:t xml:space="preserve"> separadas a una distancia promedio de 3.6 km latitudinalmente </w:t>
      </w:r>
      <w:r w:rsidR="00CF4206" w:rsidRPr="009431C6">
        <w:t>(</w:t>
      </w:r>
      <w:r w:rsidR="00CF4206" w:rsidRPr="009431C6">
        <w:fldChar w:fldCharType="begin"/>
      </w:r>
      <w:r w:rsidR="00CF4206" w:rsidRPr="009431C6">
        <w:instrText xml:space="preserve"> REF _Ref31639814 \h  \* MERGEFORMAT </w:instrText>
      </w:r>
      <w:r w:rsidR="00CF4206" w:rsidRPr="009431C6">
        <w:fldChar w:fldCharType="separate"/>
      </w:r>
      <w:r w:rsidR="00CF4206" w:rsidRPr="009431C6">
        <w:t xml:space="preserve">Figura </w:t>
      </w:r>
      <w:r w:rsidR="00CF4206">
        <w:t>1</w:t>
      </w:r>
      <w:r w:rsidR="00CF4206" w:rsidRPr="009431C6">
        <w:fldChar w:fldCharType="end"/>
      </w:r>
      <w:r w:rsidR="00CF4206" w:rsidRPr="009431C6">
        <w:t xml:space="preserve">). En cada estación de muestreo se </w:t>
      </w:r>
      <w:del w:id="139" w:author="Mario H. Londoño Mesa" w:date="2021-02-01T00:02:00Z">
        <w:r w:rsidR="001D1F08" w:rsidDel="00281791">
          <w:delText xml:space="preserve">ejecutarán </w:delText>
        </w:r>
      </w:del>
      <w:ins w:id="140" w:author="Mario H. Londoño Mesa" w:date="2021-02-01T00:02:00Z">
        <w:r w:rsidR="00281791">
          <w:t xml:space="preserve">realizarán </w:t>
        </w:r>
      </w:ins>
      <w:commentRangeStart w:id="141"/>
      <w:r w:rsidR="001D1F08">
        <w:t>tomas de muestra de sedimento</w:t>
      </w:r>
      <w:r w:rsidR="00CF4206">
        <w:t xml:space="preserve"> </w:t>
      </w:r>
      <w:commentRangeEnd w:id="141"/>
      <w:r w:rsidR="00281791">
        <w:rPr>
          <w:rStyle w:val="Refdecomentario"/>
        </w:rPr>
        <w:commentReference w:id="141"/>
      </w:r>
      <w:del w:id="142" w:author="Mario H. Londoño Mesa" w:date="2021-02-01T00:02:00Z">
        <w:r w:rsidR="00CF4206" w:rsidDel="00281791">
          <w:rPr>
            <w:lang w:val="es-ES"/>
          </w:rPr>
          <w:delText xml:space="preserve">en </w:delText>
        </w:r>
      </w:del>
      <w:ins w:id="143" w:author="Mario H. Londoño Mesa" w:date="2021-02-01T00:02:00Z">
        <w:r w:rsidR="00281791">
          <w:rPr>
            <w:lang w:val="es-ES"/>
          </w:rPr>
          <w:t xml:space="preserve">durante </w:t>
        </w:r>
      </w:ins>
      <w:r w:rsidR="00CF4206">
        <w:rPr>
          <w:lang w:val="es-ES"/>
        </w:rPr>
        <w:t>bajamar</w:t>
      </w:r>
      <w:r w:rsidR="001D1F08">
        <w:t xml:space="preserve">. Las muestras </w:t>
      </w:r>
      <w:commentRangeStart w:id="144"/>
      <w:r w:rsidR="001D1F08">
        <w:t xml:space="preserve">serán filtradas </w:t>
      </w:r>
      <w:commentRangeEnd w:id="144"/>
      <w:r w:rsidR="00281791">
        <w:rPr>
          <w:rStyle w:val="Refdecomentario"/>
        </w:rPr>
        <w:commentReference w:id="144"/>
      </w:r>
      <w:r w:rsidR="001D1F08">
        <w:t xml:space="preserve">y </w:t>
      </w:r>
      <w:commentRangeStart w:id="145"/>
      <w:r w:rsidR="001D1F08">
        <w:t xml:space="preserve">reducidas </w:t>
      </w:r>
      <w:commentRangeEnd w:id="145"/>
      <w:r w:rsidR="00281791">
        <w:rPr>
          <w:rStyle w:val="Refdecomentario"/>
        </w:rPr>
        <w:commentReference w:id="145"/>
      </w:r>
      <w:r w:rsidR="001D1F08">
        <w:t xml:space="preserve">al llegar al buque oceanográfico, donde también serán </w:t>
      </w:r>
      <w:commentRangeStart w:id="146"/>
      <w:r w:rsidR="001D1F08">
        <w:t>narcotizadas</w:t>
      </w:r>
      <w:commentRangeEnd w:id="146"/>
      <w:r w:rsidR="00281791">
        <w:rPr>
          <w:rStyle w:val="Refdecomentario"/>
        </w:rPr>
        <w:commentReference w:id="146"/>
      </w:r>
      <w:r w:rsidR="001D1F08">
        <w:t xml:space="preserve">, </w:t>
      </w:r>
      <w:commentRangeStart w:id="147"/>
      <w:r w:rsidR="001D1F08">
        <w:t xml:space="preserve">fijadas </w:t>
      </w:r>
      <w:commentRangeEnd w:id="147"/>
      <w:r w:rsidR="007B31B5">
        <w:rPr>
          <w:rStyle w:val="Refdecomentario"/>
        </w:rPr>
        <w:commentReference w:id="147"/>
      </w:r>
      <w:r w:rsidR="001D1F08">
        <w:t>y envasadas en frascos plásticos.</w:t>
      </w:r>
    </w:p>
    <w:p w14:paraId="041A5271" w14:textId="77777777" w:rsidR="00CF4206" w:rsidRDefault="00CF4206" w:rsidP="00CF4206"/>
    <w:p w14:paraId="00D9693C" w14:textId="77777777" w:rsidR="00CF4206" w:rsidRDefault="00CF4206" w:rsidP="00CF4206">
      <w:pPr>
        <w:jc w:val="center"/>
        <w:rPr>
          <w:noProof/>
          <w:lang w:val="es-ES" w:eastAsia="es-ES"/>
        </w:rPr>
      </w:pPr>
    </w:p>
    <w:p w14:paraId="2FA6CE68" w14:textId="77777777" w:rsidR="00CF4206" w:rsidRDefault="00CF4206" w:rsidP="00CF4206">
      <w:pPr>
        <w:jc w:val="center"/>
        <w:rPr>
          <w:noProof/>
          <w:lang w:val="es-ES" w:eastAsia="es-ES"/>
        </w:rPr>
        <w:sectPr w:rsidR="00CF4206">
          <w:pgSz w:w="12240" w:h="15840"/>
          <w:pgMar w:top="1417" w:right="1701" w:bottom="1417" w:left="1701" w:header="708" w:footer="708" w:gutter="0"/>
          <w:cols w:space="708"/>
          <w:docGrid w:linePitch="360"/>
        </w:sectPr>
      </w:pPr>
    </w:p>
    <w:p w14:paraId="2D493AAF" w14:textId="77777777" w:rsidR="00CF4206" w:rsidRPr="009431C6" w:rsidRDefault="00CF4206" w:rsidP="00CF4206">
      <w:pPr>
        <w:jc w:val="center"/>
      </w:pPr>
      <w:r>
        <w:rPr>
          <w:noProof/>
          <w:lang w:val="es-ES" w:eastAsia="es-ES"/>
        </w:rPr>
        <w:lastRenderedPageBreak/>
        <w:drawing>
          <wp:inline distT="0" distB="0" distL="0" distR="0" wp14:anchorId="1264ADF4" wp14:editId="3B7224D6">
            <wp:extent cx="5829300" cy="8639175"/>
            <wp:effectExtent l="0" t="0" r="0" b="9525"/>
            <wp:docPr id="1" name="Imagen 1" descr="Mapa_Estaciones_Bo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_Estaciones_Boca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29300" cy="8639175"/>
                    </a:xfrm>
                    <a:prstGeom prst="rect">
                      <a:avLst/>
                    </a:prstGeom>
                    <a:noFill/>
                    <a:ln>
                      <a:noFill/>
                    </a:ln>
                  </pic:spPr>
                </pic:pic>
              </a:graphicData>
            </a:graphic>
          </wp:inline>
        </w:drawing>
      </w:r>
    </w:p>
    <w:p w14:paraId="6D5D14D0" w14:textId="77777777" w:rsidR="00CF4206" w:rsidRDefault="00CF4206" w:rsidP="00CF4206">
      <w:pPr>
        <w:pStyle w:val="Descripcin"/>
        <w:jc w:val="center"/>
        <w:sectPr w:rsidR="00CF4206" w:rsidSect="00514B33">
          <w:pgSz w:w="12240" w:h="15840"/>
          <w:pgMar w:top="720" w:right="720" w:bottom="720" w:left="720" w:header="708" w:footer="708" w:gutter="0"/>
          <w:cols w:space="708"/>
          <w:docGrid w:linePitch="360"/>
        </w:sectPr>
      </w:pPr>
      <w:bookmarkStart w:id="148" w:name="_Ref31639814"/>
      <w:r w:rsidRPr="009431C6">
        <w:t xml:space="preserve">Figura </w:t>
      </w:r>
      <w:r w:rsidRPr="009431C6">
        <w:fldChar w:fldCharType="begin"/>
      </w:r>
      <w:r w:rsidRPr="009431C6">
        <w:instrText xml:space="preserve"> SEQ Figura \* ARABIC </w:instrText>
      </w:r>
      <w:r w:rsidRPr="009431C6">
        <w:fldChar w:fldCharType="separate"/>
      </w:r>
      <w:r>
        <w:rPr>
          <w:noProof/>
        </w:rPr>
        <w:t>1</w:t>
      </w:r>
      <w:r w:rsidRPr="009431C6">
        <w:fldChar w:fldCharType="end"/>
      </w:r>
      <w:bookmarkEnd w:id="148"/>
      <w:r w:rsidRPr="009431C6">
        <w:t>. Distribución de las estaciones de muestreo en el área de estudio.</w:t>
      </w:r>
    </w:p>
    <w:p w14:paraId="26F471D4" w14:textId="77777777" w:rsidR="00CF4206" w:rsidRDefault="00CF4206" w:rsidP="00CF4206">
      <w:pPr>
        <w:pStyle w:val="Descripcin"/>
        <w:jc w:val="center"/>
        <w:sectPr w:rsidR="00CF4206" w:rsidSect="00514B33">
          <w:type w:val="continuous"/>
          <w:pgSz w:w="12240" w:h="15840"/>
          <w:pgMar w:top="1417" w:right="1701" w:bottom="1417" w:left="1701" w:header="708" w:footer="708" w:gutter="0"/>
          <w:cols w:space="708"/>
          <w:docGrid w:linePitch="360"/>
        </w:sectPr>
      </w:pPr>
    </w:p>
    <w:p w14:paraId="0ABF906F" w14:textId="77777777" w:rsidR="00CF4206" w:rsidRPr="009431C6" w:rsidRDefault="00CF4206" w:rsidP="00CF4206">
      <w:pPr>
        <w:pStyle w:val="Descripcin"/>
      </w:pPr>
      <w:r w:rsidRPr="009431C6">
        <w:lastRenderedPageBreak/>
        <w:t xml:space="preserve">Tabla </w:t>
      </w:r>
      <w:r w:rsidRPr="009431C6">
        <w:fldChar w:fldCharType="begin"/>
      </w:r>
      <w:r w:rsidRPr="009431C6">
        <w:instrText xml:space="preserve"> SEQ Tabla \* ARABIC </w:instrText>
      </w:r>
      <w:r w:rsidRPr="009431C6">
        <w:fldChar w:fldCharType="separate"/>
      </w:r>
      <w:r>
        <w:rPr>
          <w:noProof/>
        </w:rPr>
        <w:t>2</w:t>
      </w:r>
      <w:r w:rsidRPr="009431C6">
        <w:fldChar w:fldCharType="end"/>
      </w:r>
      <w:r w:rsidRPr="009431C6">
        <w:t>. Ubicación geográfica de las estaciones de muestreo.</w:t>
      </w:r>
    </w:p>
    <w:p w14:paraId="7214B190" w14:textId="77777777" w:rsidR="00CF4206" w:rsidRDefault="00CF4206" w:rsidP="00CF4206">
      <w:pPr>
        <w:pStyle w:val="Descripcin"/>
      </w:pPr>
    </w:p>
    <w:tbl>
      <w:tblPr>
        <w:tblW w:w="12951" w:type="dxa"/>
        <w:tblInd w:w="75" w:type="dxa"/>
        <w:tblCellMar>
          <w:left w:w="70" w:type="dxa"/>
          <w:right w:w="70" w:type="dxa"/>
        </w:tblCellMar>
        <w:tblLook w:val="04A0" w:firstRow="1" w:lastRow="0" w:firstColumn="1" w:lastColumn="0" w:noHBand="0" w:noVBand="1"/>
      </w:tblPr>
      <w:tblGrid>
        <w:gridCol w:w="1399"/>
        <w:gridCol w:w="1811"/>
        <w:gridCol w:w="1961"/>
        <w:gridCol w:w="2530"/>
        <w:gridCol w:w="2783"/>
        <w:gridCol w:w="2467"/>
      </w:tblGrid>
      <w:tr w:rsidR="00CF4206" w:rsidRPr="00462405" w14:paraId="162E645B" w14:textId="77777777" w:rsidTr="00514B33">
        <w:trPr>
          <w:trHeight w:val="291"/>
        </w:trPr>
        <w:tc>
          <w:tcPr>
            <w:tcW w:w="13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ECC6D8" w14:textId="77777777" w:rsidR="00CF4206" w:rsidRPr="00462405" w:rsidRDefault="00CF4206" w:rsidP="00514B33">
            <w:pPr>
              <w:spacing w:after="0" w:line="240" w:lineRule="auto"/>
              <w:jc w:val="center"/>
              <w:rPr>
                <w:rFonts w:eastAsia="Times New Roman"/>
                <w:color w:val="000000"/>
                <w:sz w:val="22"/>
                <w:szCs w:val="20"/>
                <w:lang w:val="es-ES" w:eastAsia="es-ES"/>
              </w:rPr>
            </w:pPr>
            <w:bookmarkStart w:id="149" w:name="RANGE!A1:F19"/>
            <w:r w:rsidRPr="00462405">
              <w:rPr>
                <w:rFonts w:eastAsia="Times New Roman"/>
                <w:color w:val="000000"/>
                <w:sz w:val="22"/>
                <w:szCs w:val="20"/>
                <w:lang w:val="es-ES" w:eastAsia="es-ES"/>
              </w:rPr>
              <w:t>Estación</w:t>
            </w:r>
            <w:bookmarkEnd w:id="149"/>
          </w:p>
        </w:tc>
        <w:tc>
          <w:tcPr>
            <w:tcW w:w="1811" w:type="dxa"/>
            <w:tcBorders>
              <w:top w:val="single" w:sz="4" w:space="0" w:color="auto"/>
              <w:left w:val="nil"/>
              <w:bottom w:val="single" w:sz="4" w:space="0" w:color="auto"/>
              <w:right w:val="single" w:sz="4" w:space="0" w:color="auto"/>
            </w:tcBorders>
            <w:shd w:val="clear" w:color="auto" w:fill="auto"/>
            <w:noWrap/>
            <w:vAlign w:val="bottom"/>
            <w:hideMark/>
          </w:tcPr>
          <w:p w14:paraId="7C9504BD" w14:textId="77777777" w:rsidR="00CF4206" w:rsidRPr="00462405" w:rsidRDefault="00CF4206" w:rsidP="00514B33">
            <w:pPr>
              <w:spacing w:after="0" w:line="240" w:lineRule="auto"/>
              <w:jc w:val="center"/>
              <w:rPr>
                <w:rFonts w:eastAsia="Times New Roman"/>
                <w:color w:val="000000"/>
                <w:sz w:val="22"/>
                <w:szCs w:val="20"/>
                <w:lang w:val="es-ES" w:eastAsia="es-ES"/>
              </w:rPr>
            </w:pPr>
            <w:proofErr w:type="spellStart"/>
            <w:r w:rsidRPr="00462405">
              <w:rPr>
                <w:rFonts w:eastAsia="Times New Roman"/>
                <w:color w:val="000000"/>
                <w:sz w:val="22"/>
                <w:szCs w:val="20"/>
                <w:lang w:val="es-ES" w:eastAsia="es-ES"/>
              </w:rPr>
              <w:t>Latitud_De</w:t>
            </w:r>
            <w:proofErr w:type="spellEnd"/>
          </w:p>
        </w:tc>
        <w:tc>
          <w:tcPr>
            <w:tcW w:w="1961" w:type="dxa"/>
            <w:tcBorders>
              <w:top w:val="single" w:sz="4" w:space="0" w:color="auto"/>
              <w:left w:val="nil"/>
              <w:bottom w:val="single" w:sz="4" w:space="0" w:color="auto"/>
              <w:right w:val="single" w:sz="4" w:space="0" w:color="auto"/>
            </w:tcBorders>
            <w:shd w:val="clear" w:color="auto" w:fill="auto"/>
            <w:noWrap/>
            <w:vAlign w:val="bottom"/>
            <w:hideMark/>
          </w:tcPr>
          <w:p w14:paraId="7BE3B04E"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Longitud</w:t>
            </w:r>
          </w:p>
        </w:tc>
        <w:tc>
          <w:tcPr>
            <w:tcW w:w="2530" w:type="dxa"/>
            <w:tcBorders>
              <w:top w:val="single" w:sz="4" w:space="0" w:color="auto"/>
              <w:left w:val="nil"/>
              <w:bottom w:val="single" w:sz="4" w:space="0" w:color="auto"/>
              <w:right w:val="single" w:sz="4" w:space="0" w:color="auto"/>
            </w:tcBorders>
            <w:shd w:val="clear" w:color="auto" w:fill="auto"/>
            <w:noWrap/>
            <w:vAlign w:val="bottom"/>
            <w:hideMark/>
          </w:tcPr>
          <w:p w14:paraId="68EFA508"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Latitud</w:t>
            </w:r>
          </w:p>
        </w:tc>
        <w:tc>
          <w:tcPr>
            <w:tcW w:w="2783" w:type="dxa"/>
            <w:tcBorders>
              <w:top w:val="single" w:sz="4" w:space="0" w:color="auto"/>
              <w:left w:val="nil"/>
              <w:bottom w:val="single" w:sz="4" w:space="0" w:color="auto"/>
              <w:right w:val="single" w:sz="4" w:space="0" w:color="auto"/>
            </w:tcBorders>
            <w:shd w:val="clear" w:color="auto" w:fill="auto"/>
            <w:noWrap/>
            <w:vAlign w:val="bottom"/>
            <w:hideMark/>
          </w:tcPr>
          <w:p w14:paraId="4C9B181F" w14:textId="77777777" w:rsidR="00CF4206" w:rsidRPr="00462405" w:rsidRDefault="00CF4206" w:rsidP="00514B33">
            <w:pPr>
              <w:spacing w:after="0" w:line="240" w:lineRule="auto"/>
              <w:jc w:val="center"/>
              <w:rPr>
                <w:rFonts w:eastAsia="Times New Roman"/>
                <w:color w:val="000000"/>
                <w:sz w:val="22"/>
                <w:szCs w:val="20"/>
                <w:lang w:val="es-ES" w:eastAsia="es-ES"/>
              </w:rPr>
            </w:pPr>
            <w:proofErr w:type="spellStart"/>
            <w:r w:rsidRPr="00462405">
              <w:rPr>
                <w:rFonts w:eastAsia="Times New Roman"/>
                <w:color w:val="000000"/>
                <w:sz w:val="22"/>
                <w:szCs w:val="20"/>
                <w:lang w:val="es-ES" w:eastAsia="es-ES"/>
              </w:rPr>
              <w:t>Longitud_H</w:t>
            </w:r>
            <w:proofErr w:type="spellEnd"/>
          </w:p>
        </w:tc>
        <w:tc>
          <w:tcPr>
            <w:tcW w:w="2467" w:type="dxa"/>
            <w:tcBorders>
              <w:top w:val="single" w:sz="4" w:space="0" w:color="auto"/>
              <w:left w:val="nil"/>
              <w:bottom w:val="single" w:sz="4" w:space="0" w:color="auto"/>
              <w:right w:val="single" w:sz="4" w:space="0" w:color="auto"/>
            </w:tcBorders>
            <w:shd w:val="clear" w:color="auto" w:fill="auto"/>
            <w:noWrap/>
            <w:vAlign w:val="bottom"/>
            <w:hideMark/>
          </w:tcPr>
          <w:p w14:paraId="74F92C88"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Código Estación</w:t>
            </w:r>
          </w:p>
        </w:tc>
      </w:tr>
      <w:tr w:rsidR="00CF4206" w:rsidRPr="00462405" w14:paraId="23388A70" w14:textId="77777777" w:rsidTr="00514B33">
        <w:trPr>
          <w:trHeight w:val="291"/>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0CCCAFC8"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1</w:t>
            </w:r>
          </w:p>
        </w:tc>
        <w:tc>
          <w:tcPr>
            <w:tcW w:w="1811" w:type="dxa"/>
            <w:tcBorders>
              <w:top w:val="nil"/>
              <w:left w:val="nil"/>
              <w:bottom w:val="single" w:sz="4" w:space="0" w:color="auto"/>
              <w:right w:val="single" w:sz="4" w:space="0" w:color="auto"/>
            </w:tcBorders>
            <w:shd w:val="clear" w:color="auto" w:fill="auto"/>
            <w:noWrap/>
            <w:vAlign w:val="bottom"/>
            <w:hideMark/>
          </w:tcPr>
          <w:p w14:paraId="23805264"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2.8492999</w:t>
            </w:r>
          </w:p>
        </w:tc>
        <w:tc>
          <w:tcPr>
            <w:tcW w:w="1961" w:type="dxa"/>
            <w:tcBorders>
              <w:top w:val="nil"/>
              <w:left w:val="nil"/>
              <w:bottom w:val="single" w:sz="4" w:space="0" w:color="auto"/>
              <w:right w:val="single" w:sz="4" w:space="0" w:color="auto"/>
            </w:tcBorders>
            <w:shd w:val="clear" w:color="auto" w:fill="auto"/>
            <w:noWrap/>
            <w:vAlign w:val="bottom"/>
            <w:hideMark/>
          </w:tcPr>
          <w:p w14:paraId="0CE58BCA"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-78.2226028</w:t>
            </w:r>
          </w:p>
        </w:tc>
        <w:tc>
          <w:tcPr>
            <w:tcW w:w="2530" w:type="dxa"/>
            <w:tcBorders>
              <w:top w:val="nil"/>
              <w:left w:val="nil"/>
              <w:bottom w:val="single" w:sz="4" w:space="0" w:color="auto"/>
              <w:right w:val="single" w:sz="4" w:space="0" w:color="auto"/>
            </w:tcBorders>
            <w:shd w:val="clear" w:color="auto" w:fill="auto"/>
            <w:noWrap/>
            <w:vAlign w:val="bottom"/>
            <w:hideMark/>
          </w:tcPr>
          <w:p w14:paraId="5D308678"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 50' 57.483"" N</w:t>
            </w:r>
          </w:p>
        </w:tc>
        <w:tc>
          <w:tcPr>
            <w:tcW w:w="2783" w:type="dxa"/>
            <w:tcBorders>
              <w:top w:val="nil"/>
              <w:left w:val="nil"/>
              <w:bottom w:val="single" w:sz="4" w:space="0" w:color="auto"/>
              <w:right w:val="single" w:sz="4" w:space="0" w:color="auto"/>
            </w:tcBorders>
            <w:shd w:val="clear" w:color="auto" w:fill="auto"/>
            <w:noWrap/>
            <w:vAlign w:val="bottom"/>
            <w:hideMark/>
          </w:tcPr>
          <w:p w14:paraId="29A38B60"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 13' 21.223"" W</w:t>
            </w:r>
          </w:p>
        </w:tc>
        <w:tc>
          <w:tcPr>
            <w:tcW w:w="2467" w:type="dxa"/>
            <w:tcBorders>
              <w:top w:val="nil"/>
              <w:left w:val="nil"/>
              <w:bottom w:val="single" w:sz="4" w:space="0" w:color="auto"/>
              <w:right w:val="single" w:sz="4" w:space="0" w:color="auto"/>
            </w:tcBorders>
            <w:shd w:val="clear" w:color="auto" w:fill="auto"/>
            <w:noWrap/>
            <w:vAlign w:val="bottom"/>
            <w:hideMark/>
          </w:tcPr>
          <w:p w14:paraId="0226BD4B"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A01</w:t>
            </w:r>
          </w:p>
        </w:tc>
      </w:tr>
      <w:tr w:rsidR="00CF4206" w:rsidRPr="00462405" w14:paraId="36628CA8" w14:textId="77777777" w:rsidTr="00514B33">
        <w:trPr>
          <w:trHeight w:val="291"/>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4B23BA43"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w:t>
            </w:r>
          </w:p>
        </w:tc>
        <w:tc>
          <w:tcPr>
            <w:tcW w:w="1811" w:type="dxa"/>
            <w:tcBorders>
              <w:top w:val="nil"/>
              <w:left w:val="nil"/>
              <w:bottom w:val="single" w:sz="4" w:space="0" w:color="auto"/>
              <w:right w:val="single" w:sz="4" w:space="0" w:color="auto"/>
            </w:tcBorders>
            <w:shd w:val="clear" w:color="auto" w:fill="auto"/>
            <w:noWrap/>
            <w:vAlign w:val="bottom"/>
            <w:hideMark/>
          </w:tcPr>
          <w:p w14:paraId="34AD8970"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2.8167701</w:t>
            </w:r>
          </w:p>
        </w:tc>
        <w:tc>
          <w:tcPr>
            <w:tcW w:w="1961" w:type="dxa"/>
            <w:tcBorders>
              <w:top w:val="nil"/>
              <w:left w:val="nil"/>
              <w:bottom w:val="single" w:sz="4" w:space="0" w:color="auto"/>
              <w:right w:val="single" w:sz="4" w:space="0" w:color="auto"/>
            </w:tcBorders>
            <w:shd w:val="clear" w:color="auto" w:fill="auto"/>
            <w:noWrap/>
            <w:vAlign w:val="bottom"/>
            <w:hideMark/>
          </w:tcPr>
          <w:p w14:paraId="007E5326"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-78.2225037</w:t>
            </w:r>
          </w:p>
        </w:tc>
        <w:tc>
          <w:tcPr>
            <w:tcW w:w="2530" w:type="dxa"/>
            <w:tcBorders>
              <w:top w:val="nil"/>
              <w:left w:val="nil"/>
              <w:bottom w:val="single" w:sz="4" w:space="0" w:color="auto"/>
              <w:right w:val="single" w:sz="4" w:space="0" w:color="auto"/>
            </w:tcBorders>
            <w:shd w:val="clear" w:color="auto" w:fill="auto"/>
            <w:noWrap/>
            <w:vAlign w:val="bottom"/>
            <w:hideMark/>
          </w:tcPr>
          <w:p w14:paraId="09489AE5"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 49' 0.383"" N</w:t>
            </w:r>
          </w:p>
        </w:tc>
        <w:tc>
          <w:tcPr>
            <w:tcW w:w="2783" w:type="dxa"/>
            <w:tcBorders>
              <w:top w:val="nil"/>
              <w:left w:val="nil"/>
              <w:bottom w:val="single" w:sz="4" w:space="0" w:color="auto"/>
              <w:right w:val="single" w:sz="4" w:space="0" w:color="auto"/>
            </w:tcBorders>
            <w:shd w:val="clear" w:color="auto" w:fill="auto"/>
            <w:noWrap/>
            <w:vAlign w:val="bottom"/>
            <w:hideMark/>
          </w:tcPr>
          <w:p w14:paraId="416AFE9C"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 13' 20.965"" W</w:t>
            </w:r>
          </w:p>
        </w:tc>
        <w:tc>
          <w:tcPr>
            <w:tcW w:w="2467" w:type="dxa"/>
            <w:tcBorders>
              <w:top w:val="nil"/>
              <w:left w:val="nil"/>
              <w:bottom w:val="single" w:sz="4" w:space="0" w:color="auto"/>
              <w:right w:val="single" w:sz="4" w:space="0" w:color="auto"/>
            </w:tcBorders>
            <w:shd w:val="clear" w:color="auto" w:fill="auto"/>
            <w:noWrap/>
            <w:vAlign w:val="bottom"/>
            <w:hideMark/>
          </w:tcPr>
          <w:p w14:paraId="40B68D96"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A02</w:t>
            </w:r>
          </w:p>
        </w:tc>
      </w:tr>
      <w:tr w:rsidR="00CF4206" w:rsidRPr="00462405" w14:paraId="5D95EC12" w14:textId="77777777" w:rsidTr="00514B33">
        <w:trPr>
          <w:trHeight w:val="291"/>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7DBAE8B6"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3</w:t>
            </w:r>
          </w:p>
        </w:tc>
        <w:tc>
          <w:tcPr>
            <w:tcW w:w="1811" w:type="dxa"/>
            <w:tcBorders>
              <w:top w:val="nil"/>
              <w:left w:val="nil"/>
              <w:bottom w:val="single" w:sz="4" w:space="0" w:color="auto"/>
              <w:right w:val="single" w:sz="4" w:space="0" w:color="auto"/>
            </w:tcBorders>
            <w:shd w:val="clear" w:color="auto" w:fill="auto"/>
            <w:noWrap/>
            <w:vAlign w:val="bottom"/>
            <w:hideMark/>
          </w:tcPr>
          <w:p w14:paraId="067E8C9A"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2.78422</w:t>
            </w:r>
          </w:p>
        </w:tc>
        <w:tc>
          <w:tcPr>
            <w:tcW w:w="1961" w:type="dxa"/>
            <w:tcBorders>
              <w:top w:val="nil"/>
              <w:left w:val="nil"/>
              <w:bottom w:val="single" w:sz="4" w:space="0" w:color="auto"/>
              <w:right w:val="single" w:sz="4" w:space="0" w:color="auto"/>
            </w:tcBorders>
            <w:shd w:val="clear" w:color="auto" w:fill="auto"/>
            <w:noWrap/>
            <w:vAlign w:val="bottom"/>
            <w:hideMark/>
          </w:tcPr>
          <w:p w14:paraId="3FE49470"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-78.2225037</w:t>
            </w:r>
          </w:p>
        </w:tc>
        <w:tc>
          <w:tcPr>
            <w:tcW w:w="2530" w:type="dxa"/>
            <w:tcBorders>
              <w:top w:val="nil"/>
              <w:left w:val="nil"/>
              <w:bottom w:val="single" w:sz="4" w:space="0" w:color="auto"/>
              <w:right w:val="single" w:sz="4" w:space="0" w:color="auto"/>
            </w:tcBorders>
            <w:shd w:val="clear" w:color="auto" w:fill="auto"/>
            <w:noWrap/>
            <w:vAlign w:val="bottom"/>
            <w:hideMark/>
          </w:tcPr>
          <w:p w14:paraId="3F1F51C6"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 47' 3.199"" N</w:t>
            </w:r>
          </w:p>
        </w:tc>
        <w:tc>
          <w:tcPr>
            <w:tcW w:w="2783" w:type="dxa"/>
            <w:tcBorders>
              <w:top w:val="nil"/>
              <w:left w:val="nil"/>
              <w:bottom w:val="single" w:sz="4" w:space="0" w:color="auto"/>
              <w:right w:val="single" w:sz="4" w:space="0" w:color="auto"/>
            </w:tcBorders>
            <w:shd w:val="clear" w:color="auto" w:fill="auto"/>
            <w:noWrap/>
            <w:vAlign w:val="bottom"/>
            <w:hideMark/>
          </w:tcPr>
          <w:p w14:paraId="2F90DE8A"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 13' 20.862"" W</w:t>
            </w:r>
          </w:p>
        </w:tc>
        <w:tc>
          <w:tcPr>
            <w:tcW w:w="2467" w:type="dxa"/>
            <w:tcBorders>
              <w:top w:val="nil"/>
              <w:left w:val="nil"/>
              <w:bottom w:val="single" w:sz="4" w:space="0" w:color="auto"/>
              <w:right w:val="single" w:sz="4" w:space="0" w:color="auto"/>
            </w:tcBorders>
            <w:shd w:val="clear" w:color="auto" w:fill="auto"/>
            <w:noWrap/>
            <w:vAlign w:val="bottom"/>
            <w:hideMark/>
          </w:tcPr>
          <w:p w14:paraId="63B62428"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A03</w:t>
            </w:r>
          </w:p>
        </w:tc>
      </w:tr>
      <w:tr w:rsidR="00CF4206" w:rsidRPr="00462405" w14:paraId="056F2E83" w14:textId="77777777" w:rsidTr="00514B33">
        <w:trPr>
          <w:trHeight w:val="291"/>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5B8E4AB3"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4</w:t>
            </w:r>
          </w:p>
        </w:tc>
        <w:tc>
          <w:tcPr>
            <w:tcW w:w="1811" w:type="dxa"/>
            <w:tcBorders>
              <w:top w:val="nil"/>
              <w:left w:val="nil"/>
              <w:bottom w:val="single" w:sz="4" w:space="0" w:color="auto"/>
              <w:right w:val="single" w:sz="4" w:space="0" w:color="auto"/>
            </w:tcBorders>
            <w:shd w:val="clear" w:color="auto" w:fill="auto"/>
            <w:noWrap/>
            <w:vAlign w:val="bottom"/>
            <w:hideMark/>
          </w:tcPr>
          <w:p w14:paraId="7CD49EE6"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2.7516699</w:t>
            </w:r>
          </w:p>
        </w:tc>
        <w:tc>
          <w:tcPr>
            <w:tcW w:w="1961" w:type="dxa"/>
            <w:tcBorders>
              <w:top w:val="nil"/>
              <w:left w:val="nil"/>
              <w:bottom w:val="single" w:sz="4" w:space="0" w:color="auto"/>
              <w:right w:val="single" w:sz="4" w:space="0" w:color="auto"/>
            </w:tcBorders>
            <w:shd w:val="clear" w:color="auto" w:fill="auto"/>
            <w:noWrap/>
            <w:vAlign w:val="bottom"/>
            <w:hideMark/>
          </w:tcPr>
          <w:p w14:paraId="03E0D0A6"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-78.2223969</w:t>
            </w:r>
          </w:p>
        </w:tc>
        <w:tc>
          <w:tcPr>
            <w:tcW w:w="2530" w:type="dxa"/>
            <w:tcBorders>
              <w:top w:val="nil"/>
              <w:left w:val="nil"/>
              <w:bottom w:val="single" w:sz="4" w:space="0" w:color="auto"/>
              <w:right w:val="single" w:sz="4" w:space="0" w:color="auto"/>
            </w:tcBorders>
            <w:shd w:val="clear" w:color="auto" w:fill="auto"/>
            <w:noWrap/>
            <w:vAlign w:val="bottom"/>
            <w:hideMark/>
          </w:tcPr>
          <w:p w14:paraId="62B123C7"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 45' 6.015"" N</w:t>
            </w:r>
          </w:p>
        </w:tc>
        <w:tc>
          <w:tcPr>
            <w:tcW w:w="2783" w:type="dxa"/>
            <w:tcBorders>
              <w:top w:val="nil"/>
              <w:left w:val="nil"/>
              <w:bottom w:val="single" w:sz="4" w:space="0" w:color="auto"/>
              <w:right w:val="single" w:sz="4" w:space="0" w:color="auto"/>
            </w:tcBorders>
            <w:shd w:val="clear" w:color="auto" w:fill="auto"/>
            <w:noWrap/>
            <w:vAlign w:val="bottom"/>
            <w:hideMark/>
          </w:tcPr>
          <w:p w14:paraId="40B68154"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 13' 20.761"" W</w:t>
            </w:r>
          </w:p>
        </w:tc>
        <w:tc>
          <w:tcPr>
            <w:tcW w:w="2467" w:type="dxa"/>
            <w:tcBorders>
              <w:top w:val="nil"/>
              <w:left w:val="nil"/>
              <w:bottom w:val="single" w:sz="4" w:space="0" w:color="auto"/>
              <w:right w:val="single" w:sz="4" w:space="0" w:color="auto"/>
            </w:tcBorders>
            <w:shd w:val="clear" w:color="auto" w:fill="auto"/>
            <w:noWrap/>
            <w:vAlign w:val="bottom"/>
            <w:hideMark/>
          </w:tcPr>
          <w:p w14:paraId="348C4CE8"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A04</w:t>
            </w:r>
          </w:p>
        </w:tc>
      </w:tr>
      <w:tr w:rsidR="00CF4206" w:rsidRPr="00462405" w14:paraId="364E2012" w14:textId="77777777" w:rsidTr="00514B33">
        <w:trPr>
          <w:trHeight w:val="291"/>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1557FCFB"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5</w:t>
            </w:r>
          </w:p>
        </w:tc>
        <w:tc>
          <w:tcPr>
            <w:tcW w:w="1811" w:type="dxa"/>
            <w:tcBorders>
              <w:top w:val="nil"/>
              <w:left w:val="nil"/>
              <w:bottom w:val="single" w:sz="4" w:space="0" w:color="auto"/>
              <w:right w:val="single" w:sz="4" w:space="0" w:color="auto"/>
            </w:tcBorders>
            <w:shd w:val="clear" w:color="auto" w:fill="auto"/>
            <w:noWrap/>
            <w:vAlign w:val="bottom"/>
            <w:hideMark/>
          </w:tcPr>
          <w:p w14:paraId="6B90F529"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2.71912</w:t>
            </w:r>
          </w:p>
        </w:tc>
        <w:tc>
          <w:tcPr>
            <w:tcW w:w="1961" w:type="dxa"/>
            <w:tcBorders>
              <w:top w:val="nil"/>
              <w:left w:val="nil"/>
              <w:bottom w:val="single" w:sz="4" w:space="0" w:color="auto"/>
              <w:right w:val="single" w:sz="4" w:space="0" w:color="auto"/>
            </w:tcBorders>
            <w:shd w:val="clear" w:color="auto" w:fill="auto"/>
            <w:noWrap/>
            <w:vAlign w:val="bottom"/>
            <w:hideMark/>
          </w:tcPr>
          <w:p w14:paraId="331A06C7"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-78.2223969</w:t>
            </w:r>
          </w:p>
        </w:tc>
        <w:tc>
          <w:tcPr>
            <w:tcW w:w="2530" w:type="dxa"/>
            <w:tcBorders>
              <w:top w:val="nil"/>
              <w:left w:val="nil"/>
              <w:bottom w:val="single" w:sz="4" w:space="0" w:color="auto"/>
              <w:right w:val="single" w:sz="4" w:space="0" w:color="auto"/>
            </w:tcBorders>
            <w:shd w:val="clear" w:color="auto" w:fill="auto"/>
            <w:noWrap/>
            <w:vAlign w:val="bottom"/>
            <w:hideMark/>
          </w:tcPr>
          <w:p w14:paraId="0882D4E4"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 43' 8.831"" N</w:t>
            </w:r>
          </w:p>
        </w:tc>
        <w:tc>
          <w:tcPr>
            <w:tcW w:w="2783" w:type="dxa"/>
            <w:tcBorders>
              <w:top w:val="nil"/>
              <w:left w:val="nil"/>
              <w:bottom w:val="single" w:sz="4" w:space="0" w:color="auto"/>
              <w:right w:val="single" w:sz="4" w:space="0" w:color="auto"/>
            </w:tcBorders>
            <w:shd w:val="clear" w:color="auto" w:fill="auto"/>
            <w:noWrap/>
            <w:vAlign w:val="bottom"/>
            <w:hideMark/>
          </w:tcPr>
          <w:p w14:paraId="1E2DE514"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 13' 20.661"" W</w:t>
            </w:r>
          </w:p>
        </w:tc>
        <w:tc>
          <w:tcPr>
            <w:tcW w:w="2467" w:type="dxa"/>
            <w:tcBorders>
              <w:top w:val="nil"/>
              <w:left w:val="nil"/>
              <w:bottom w:val="single" w:sz="4" w:space="0" w:color="auto"/>
              <w:right w:val="single" w:sz="4" w:space="0" w:color="auto"/>
            </w:tcBorders>
            <w:shd w:val="clear" w:color="auto" w:fill="auto"/>
            <w:noWrap/>
            <w:vAlign w:val="bottom"/>
            <w:hideMark/>
          </w:tcPr>
          <w:p w14:paraId="61B9F739"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A05</w:t>
            </w:r>
          </w:p>
        </w:tc>
      </w:tr>
      <w:tr w:rsidR="00CF4206" w:rsidRPr="00462405" w14:paraId="2CCF02A2" w14:textId="77777777" w:rsidTr="00514B33">
        <w:trPr>
          <w:trHeight w:val="291"/>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6E312EA0"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6</w:t>
            </w:r>
          </w:p>
        </w:tc>
        <w:tc>
          <w:tcPr>
            <w:tcW w:w="1811" w:type="dxa"/>
            <w:tcBorders>
              <w:top w:val="nil"/>
              <w:left w:val="nil"/>
              <w:bottom w:val="single" w:sz="4" w:space="0" w:color="auto"/>
              <w:right w:val="single" w:sz="4" w:space="0" w:color="auto"/>
            </w:tcBorders>
            <w:shd w:val="clear" w:color="auto" w:fill="auto"/>
            <w:noWrap/>
            <w:vAlign w:val="bottom"/>
            <w:hideMark/>
          </w:tcPr>
          <w:p w14:paraId="6FD69307"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2.6865699</w:t>
            </w:r>
          </w:p>
        </w:tc>
        <w:tc>
          <w:tcPr>
            <w:tcW w:w="1961" w:type="dxa"/>
            <w:tcBorders>
              <w:top w:val="nil"/>
              <w:left w:val="nil"/>
              <w:bottom w:val="single" w:sz="4" w:space="0" w:color="auto"/>
              <w:right w:val="single" w:sz="4" w:space="0" w:color="auto"/>
            </w:tcBorders>
            <w:shd w:val="clear" w:color="auto" w:fill="auto"/>
            <w:noWrap/>
            <w:vAlign w:val="bottom"/>
            <w:hideMark/>
          </w:tcPr>
          <w:p w14:paraId="15D36AC2"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-78.2223969</w:t>
            </w:r>
          </w:p>
        </w:tc>
        <w:tc>
          <w:tcPr>
            <w:tcW w:w="2530" w:type="dxa"/>
            <w:tcBorders>
              <w:top w:val="nil"/>
              <w:left w:val="nil"/>
              <w:bottom w:val="single" w:sz="4" w:space="0" w:color="auto"/>
              <w:right w:val="single" w:sz="4" w:space="0" w:color="auto"/>
            </w:tcBorders>
            <w:shd w:val="clear" w:color="auto" w:fill="auto"/>
            <w:noWrap/>
            <w:vAlign w:val="bottom"/>
            <w:hideMark/>
          </w:tcPr>
          <w:p w14:paraId="6AB347A6"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 41' 11.647"" N</w:t>
            </w:r>
          </w:p>
        </w:tc>
        <w:tc>
          <w:tcPr>
            <w:tcW w:w="2783" w:type="dxa"/>
            <w:tcBorders>
              <w:top w:val="nil"/>
              <w:left w:val="nil"/>
              <w:bottom w:val="single" w:sz="4" w:space="0" w:color="auto"/>
              <w:right w:val="single" w:sz="4" w:space="0" w:color="auto"/>
            </w:tcBorders>
            <w:shd w:val="clear" w:color="auto" w:fill="auto"/>
            <w:noWrap/>
            <w:vAlign w:val="bottom"/>
            <w:hideMark/>
          </w:tcPr>
          <w:p w14:paraId="7AD0ADD4"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 13' 20.561"" W</w:t>
            </w:r>
          </w:p>
        </w:tc>
        <w:tc>
          <w:tcPr>
            <w:tcW w:w="2467" w:type="dxa"/>
            <w:tcBorders>
              <w:top w:val="nil"/>
              <w:left w:val="nil"/>
              <w:bottom w:val="single" w:sz="4" w:space="0" w:color="auto"/>
              <w:right w:val="single" w:sz="4" w:space="0" w:color="auto"/>
            </w:tcBorders>
            <w:shd w:val="clear" w:color="auto" w:fill="auto"/>
            <w:noWrap/>
            <w:vAlign w:val="bottom"/>
            <w:hideMark/>
          </w:tcPr>
          <w:p w14:paraId="32A987E4"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A06</w:t>
            </w:r>
          </w:p>
        </w:tc>
      </w:tr>
      <w:tr w:rsidR="00CF4206" w:rsidRPr="00462405" w14:paraId="27335338" w14:textId="77777777" w:rsidTr="00514B33">
        <w:trPr>
          <w:trHeight w:val="291"/>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1CA4BB4C"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1</w:t>
            </w:r>
          </w:p>
        </w:tc>
        <w:tc>
          <w:tcPr>
            <w:tcW w:w="1811" w:type="dxa"/>
            <w:tcBorders>
              <w:top w:val="nil"/>
              <w:left w:val="nil"/>
              <w:bottom w:val="single" w:sz="4" w:space="0" w:color="auto"/>
              <w:right w:val="single" w:sz="4" w:space="0" w:color="auto"/>
            </w:tcBorders>
            <w:shd w:val="clear" w:color="auto" w:fill="auto"/>
            <w:noWrap/>
            <w:vAlign w:val="bottom"/>
            <w:hideMark/>
          </w:tcPr>
          <w:p w14:paraId="76B22028"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2.78403</w:t>
            </w:r>
          </w:p>
        </w:tc>
        <w:tc>
          <w:tcPr>
            <w:tcW w:w="1961" w:type="dxa"/>
            <w:tcBorders>
              <w:top w:val="nil"/>
              <w:left w:val="nil"/>
              <w:bottom w:val="single" w:sz="4" w:space="0" w:color="auto"/>
              <w:right w:val="single" w:sz="4" w:space="0" w:color="auto"/>
            </w:tcBorders>
            <w:shd w:val="clear" w:color="auto" w:fill="auto"/>
            <w:noWrap/>
            <w:vAlign w:val="bottom"/>
            <w:hideMark/>
          </w:tcPr>
          <w:p w14:paraId="2A889EA9"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-78.4004974</w:t>
            </w:r>
          </w:p>
        </w:tc>
        <w:tc>
          <w:tcPr>
            <w:tcW w:w="2530" w:type="dxa"/>
            <w:tcBorders>
              <w:top w:val="nil"/>
              <w:left w:val="nil"/>
              <w:bottom w:val="single" w:sz="4" w:space="0" w:color="auto"/>
              <w:right w:val="single" w:sz="4" w:space="0" w:color="auto"/>
            </w:tcBorders>
            <w:shd w:val="clear" w:color="auto" w:fill="auto"/>
            <w:noWrap/>
            <w:vAlign w:val="bottom"/>
            <w:hideMark/>
          </w:tcPr>
          <w:p w14:paraId="563B843F"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 47' 2.513"" N</w:t>
            </w:r>
          </w:p>
        </w:tc>
        <w:tc>
          <w:tcPr>
            <w:tcW w:w="2783" w:type="dxa"/>
            <w:tcBorders>
              <w:top w:val="nil"/>
              <w:left w:val="nil"/>
              <w:bottom w:val="single" w:sz="4" w:space="0" w:color="auto"/>
              <w:right w:val="single" w:sz="4" w:space="0" w:color="auto"/>
            </w:tcBorders>
            <w:shd w:val="clear" w:color="auto" w:fill="auto"/>
            <w:noWrap/>
            <w:vAlign w:val="bottom"/>
            <w:hideMark/>
          </w:tcPr>
          <w:p w14:paraId="444D5055"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 24' 1.902"" W</w:t>
            </w:r>
          </w:p>
        </w:tc>
        <w:tc>
          <w:tcPr>
            <w:tcW w:w="2467" w:type="dxa"/>
            <w:tcBorders>
              <w:top w:val="nil"/>
              <w:left w:val="nil"/>
              <w:bottom w:val="single" w:sz="4" w:space="0" w:color="auto"/>
              <w:right w:val="single" w:sz="4" w:space="0" w:color="auto"/>
            </w:tcBorders>
            <w:shd w:val="clear" w:color="auto" w:fill="auto"/>
            <w:noWrap/>
            <w:vAlign w:val="bottom"/>
            <w:hideMark/>
          </w:tcPr>
          <w:p w14:paraId="650FB8D9"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G01</w:t>
            </w:r>
          </w:p>
        </w:tc>
      </w:tr>
      <w:tr w:rsidR="00CF4206" w:rsidRPr="00462405" w14:paraId="0498C7F6" w14:textId="77777777" w:rsidTr="00514B33">
        <w:trPr>
          <w:trHeight w:val="291"/>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770C64E1"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w:t>
            </w:r>
          </w:p>
        </w:tc>
        <w:tc>
          <w:tcPr>
            <w:tcW w:w="1811" w:type="dxa"/>
            <w:tcBorders>
              <w:top w:val="nil"/>
              <w:left w:val="nil"/>
              <w:bottom w:val="single" w:sz="4" w:space="0" w:color="auto"/>
              <w:right w:val="single" w:sz="4" w:space="0" w:color="auto"/>
            </w:tcBorders>
            <w:shd w:val="clear" w:color="auto" w:fill="auto"/>
            <w:noWrap/>
            <w:vAlign w:val="bottom"/>
            <w:hideMark/>
          </w:tcPr>
          <w:p w14:paraId="31870E44"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2.7514999</w:t>
            </w:r>
          </w:p>
        </w:tc>
        <w:tc>
          <w:tcPr>
            <w:tcW w:w="1961" w:type="dxa"/>
            <w:tcBorders>
              <w:top w:val="nil"/>
              <w:left w:val="nil"/>
              <w:bottom w:val="single" w:sz="4" w:space="0" w:color="auto"/>
              <w:right w:val="single" w:sz="4" w:space="0" w:color="auto"/>
            </w:tcBorders>
            <w:shd w:val="clear" w:color="auto" w:fill="auto"/>
            <w:noWrap/>
            <w:vAlign w:val="bottom"/>
            <w:hideMark/>
          </w:tcPr>
          <w:p w14:paraId="253B0A5E"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-78.4004974</w:t>
            </w:r>
          </w:p>
        </w:tc>
        <w:tc>
          <w:tcPr>
            <w:tcW w:w="2530" w:type="dxa"/>
            <w:tcBorders>
              <w:top w:val="nil"/>
              <w:left w:val="nil"/>
              <w:bottom w:val="single" w:sz="4" w:space="0" w:color="auto"/>
              <w:right w:val="single" w:sz="4" w:space="0" w:color="auto"/>
            </w:tcBorders>
            <w:shd w:val="clear" w:color="auto" w:fill="auto"/>
            <w:noWrap/>
            <w:vAlign w:val="bottom"/>
            <w:hideMark/>
          </w:tcPr>
          <w:p w14:paraId="65096C72"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 45' 5.391"" N</w:t>
            </w:r>
          </w:p>
        </w:tc>
        <w:tc>
          <w:tcPr>
            <w:tcW w:w="2783" w:type="dxa"/>
            <w:tcBorders>
              <w:top w:val="nil"/>
              <w:left w:val="nil"/>
              <w:bottom w:val="single" w:sz="4" w:space="0" w:color="auto"/>
              <w:right w:val="single" w:sz="4" w:space="0" w:color="auto"/>
            </w:tcBorders>
            <w:shd w:val="clear" w:color="auto" w:fill="auto"/>
            <w:noWrap/>
            <w:vAlign w:val="bottom"/>
            <w:hideMark/>
          </w:tcPr>
          <w:p w14:paraId="35924960"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 24' 1.688"" W</w:t>
            </w:r>
          </w:p>
        </w:tc>
        <w:tc>
          <w:tcPr>
            <w:tcW w:w="2467" w:type="dxa"/>
            <w:tcBorders>
              <w:top w:val="nil"/>
              <w:left w:val="nil"/>
              <w:bottom w:val="single" w:sz="4" w:space="0" w:color="auto"/>
              <w:right w:val="single" w:sz="4" w:space="0" w:color="auto"/>
            </w:tcBorders>
            <w:shd w:val="clear" w:color="auto" w:fill="auto"/>
            <w:noWrap/>
            <w:vAlign w:val="bottom"/>
            <w:hideMark/>
          </w:tcPr>
          <w:p w14:paraId="4815BA4C"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G02</w:t>
            </w:r>
          </w:p>
        </w:tc>
      </w:tr>
      <w:tr w:rsidR="00CF4206" w:rsidRPr="00462405" w14:paraId="3B7EF9E6" w14:textId="77777777" w:rsidTr="00514B33">
        <w:trPr>
          <w:trHeight w:val="291"/>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743BCD61"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3</w:t>
            </w:r>
          </w:p>
        </w:tc>
        <w:tc>
          <w:tcPr>
            <w:tcW w:w="1811" w:type="dxa"/>
            <w:tcBorders>
              <w:top w:val="nil"/>
              <w:left w:val="nil"/>
              <w:bottom w:val="single" w:sz="4" w:space="0" w:color="auto"/>
              <w:right w:val="single" w:sz="4" w:space="0" w:color="auto"/>
            </w:tcBorders>
            <w:shd w:val="clear" w:color="auto" w:fill="auto"/>
            <w:noWrap/>
            <w:vAlign w:val="bottom"/>
            <w:hideMark/>
          </w:tcPr>
          <w:p w14:paraId="3542F81A"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2.71895</w:t>
            </w:r>
          </w:p>
        </w:tc>
        <w:tc>
          <w:tcPr>
            <w:tcW w:w="1961" w:type="dxa"/>
            <w:tcBorders>
              <w:top w:val="nil"/>
              <w:left w:val="nil"/>
              <w:bottom w:val="single" w:sz="4" w:space="0" w:color="auto"/>
              <w:right w:val="single" w:sz="4" w:space="0" w:color="auto"/>
            </w:tcBorders>
            <w:shd w:val="clear" w:color="auto" w:fill="auto"/>
            <w:noWrap/>
            <w:vAlign w:val="bottom"/>
            <w:hideMark/>
          </w:tcPr>
          <w:p w14:paraId="6534CCA4"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-78.4003983</w:t>
            </w:r>
          </w:p>
        </w:tc>
        <w:tc>
          <w:tcPr>
            <w:tcW w:w="2530" w:type="dxa"/>
            <w:tcBorders>
              <w:top w:val="nil"/>
              <w:left w:val="nil"/>
              <w:bottom w:val="single" w:sz="4" w:space="0" w:color="auto"/>
              <w:right w:val="single" w:sz="4" w:space="0" w:color="auto"/>
            </w:tcBorders>
            <w:shd w:val="clear" w:color="auto" w:fill="auto"/>
            <w:noWrap/>
            <w:vAlign w:val="bottom"/>
            <w:hideMark/>
          </w:tcPr>
          <w:p w14:paraId="359BAF8E"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 43' 8.213"" N</w:t>
            </w:r>
          </w:p>
        </w:tc>
        <w:tc>
          <w:tcPr>
            <w:tcW w:w="2783" w:type="dxa"/>
            <w:tcBorders>
              <w:top w:val="nil"/>
              <w:left w:val="nil"/>
              <w:bottom w:val="single" w:sz="4" w:space="0" w:color="auto"/>
              <w:right w:val="single" w:sz="4" w:space="0" w:color="auto"/>
            </w:tcBorders>
            <w:shd w:val="clear" w:color="auto" w:fill="auto"/>
            <w:noWrap/>
            <w:vAlign w:val="bottom"/>
            <w:hideMark/>
          </w:tcPr>
          <w:p w14:paraId="30AABDB8"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 24' 1.573"" W</w:t>
            </w:r>
          </w:p>
        </w:tc>
        <w:tc>
          <w:tcPr>
            <w:tcW w:w="2467" w:type="dxa"/>
            <w:tcBorders>
              <w:top w:val="nil"/>
              <w:left w:val="nil"/>
              <w:bottom w:val="single" w:sz="4" w:space="0" w:color="auto"/>
              <w:right w:val="single" w:sz="4" w:space="0" w:color="auto"/>
            </w:tcBorders>
            <w:shd w:val="clear" w:color="auto" w:fill="auto"/>
            <w:noWrap/>
            <w:vAlign w:val="bottom"/>
            <w:hideMark/>
          </w:tcPr>
          <w:p w14:paraId="213CFB3C"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G03</w:t>
            </w:r>
          </w:p>
        </w:tc>
      </w:tr>
      <w:tr w:rsidR="00CF4206" w:rsidRPr="00462405" w14:paraId="027F30DA" w14:textId="77777777" w:rsidTr="00514B33">
        <w:trPr>
          <w:trHeight w:val="291"/>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1145C2E0"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4</w:t>
            </w:r>
          </w:p>
        </w:tc>
        <w:tc>
          <w:tcPr>
            <w:tcW w:w="1811" w:type="dxa"/>
            <w:tcBorders>
              <w:top w:val="nil"/>
              <w:left w:val="nil"/>
              <w:bottom w:val="single" w:sz="4" w:space="0" w:color="auto"/>
              <w:right w:val="single" w:sz="4" w:space="0" w:color="auto"/>
            </w:tcBorders>
            <w:shd w:val="clear" w:color="auto" w:fill="auto"/>
            <w:noWrap/>
            <w:vAlign w:val="bottom"/>
            <w:hideMark/>
          </w:tcPr>
          <w:p w14:paraId="3C51C871"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2.6863999</w:t>
            </w:r>
          </w:p>
        </w:tc>
        <w:tc>
          <w:tcPr>
            <w:tcW w:w="1961" w:type="dxa"/>
            <w:tcBorders>
              <w:top w:val="nil"/>
              <w:left w:val="nil"/>
              <w:bottom w:val="single" w:sz="4" w:space="0" w:color="auto"/>
              <w:right w:val="single" w:sz="4" w:space="0" w:color="auto"/>
            </w:tcBorders>
            <w:shd w:val="clear" w:color="auto" w:fill="auto"/>
            <w:noWrap/>
            <w:vAlign w:val="bottom"/>
            <w:hideMark/>
          </w:tcPr>
          <w:p w14:paraId="28837251"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-78.4003983</w:t>
            </w:r>
          </w:p>
        </w:tc>
        <w:tc>
          <w:tcPr>
            <w:tcW w:w="2530" w:type="dxa"/>
            <w:tcBorders>
              <w:top w:val="nil"/>
              <w:left w:val="nil"/>
              <w:bottom w:val="single" w:sz="4" w:space="0" w:color="auto"/>
              <w:right w:val="single" w:sz="4" w:space="0" w:color="auto"/>
            </w:tcBorders>
            <w:shd w:val="clear" w:color="auto" w:fill="auto"/>
            <w:noWrap/>
            <w:vAlign w:val="bottom"/>
            <w:hideMark/>
          </w:tcPr>
          <w:p w14:paraId="55C54A0B"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 41' 11.034"" N</w:t>
            </w:r>
          </w:p>
        </w:tc>
        <w:tc>
          <w:tcPr>
            <w:tcW w:w="2783" w:type="dxa"/>
            <w:tcBorders>
              <w:top w:val="nil"/>
              <w:left w:val="nil"/>
              <w:bottom w:val="single" w:sz="4" w:space="0" w:color="auto"/>
              <w:right w:val="single" w:sz="4" w:space="0" w:color="auto"/>
            </w:tcBorders>
            <w:shd w:val="clear" w:color="auto" w:fill="auto"/>
            <w:noWrap/>
            <w:vAlign w:val="bottom"/>
            <w:hideMark/>
          </w:tcPr>
          <w:p w14:paraId="0CB65FD1"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 24' 1.459"" W</w:t>
            </w:r>
          </w:p>
        </w:tc>
        <w:tc>
          <w:tcPr>
            <w:tcW w:w="2467" w:type="dxa"/>
            <w:tcBorders>
              <w:top w:val="nil"/>
              <w:left w:val="nil"/>
              <w:bottom w:val="single" w:sz="4" w:space="0" w:color="auto"/>
              <w:right w:val="single" w:sz="4" w:space="0" w:color="auto"/>
            </w:tcBorders>
            <w:shd w:val="clear" w:color="auto" w:fill="auto"/>
            <w:noWrap/>
            <w:vAlign w:val="bottom"/>
            <w:hideMark/>
          </w:tcPr>
          <w:p w14:paraId="4B8683E8"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G04</w:t>
            </w:r>
          </w:p>
        </w:tc>
      </w:tr>
      <w:tr w:rsidR="00CF4206" w:rsidRPr="00462405" w14:paraId="12A8DF9E" w14:textId="77777777" w:rsidTr="00514B33">
        <w:trPr>
          <w:trHeight w:val="291"/>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6481DF4E"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5</w:t>
            </w:r>
          </w:p>
        </w:tc>
        <w:tc>
          <w:tcPr>
            <w:tcW w:w="1811" w:type="dxa"/>
            <w:tcBorders>
              <w:top w:val="nil"/>
              <w:left w:val="nil"/>
              <w:bottom w:val="single" w:sz="4" w:space="0" w:color="auto"/>
              <w:right w:val="single" w:sz="4" w:space="0" w:color="auto"/>
            </w:tcBorders>
            <w:shd w:val="clear" w:color="auto" w:fill="auto"/>
            <w:noWrap/>
            <w:vAlign w:val="bottom"/>
            <w:hideMark/>
          </w:tcPr>
          <w:p w14:paraId="65609172"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2.6538501</w:t>
            </w:r>
          </w:p>
        </w:tc>
        <w:tc>
          <w:tcPr>
            <w:tcW w:w="1961" w:type="dxa"/>
            <w:tcBorders>
              <w:top w:val="nil"/>
              <w:left w:val="nil"/>
              <w:bottom w:val="single" w:sz="4" w:space="0" w:color="auto"/>
              <w:right w:val="single" w:sz="4" w:space="0" w:color="auto"/>
            </w:tcBorders>
            <w:shd w:val="clear" w:color="auto" w:fill="auto"/>
            <w:noWrap/>
            <w:vAlign w:val="bottom"/>
            <w:hideMark/>
          </w:tcPr>
          <w:p w14:paraId="44B8B8A7"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-78.4003983</w:t>
            </w:r>
          </w:p>
        </w:tc>
        <w:tc>
          <w:tcPr>
            <w:tcW w:w="2530" w:type="dxa"/>
            <w:tcBorders>
              <w:top w:val="nil"/>
              <w:left w:val="nil"/>
              <w:bottom w:val="single" w:sz="4" w:space="0" w:color="auto"/>
              <w:right w:val="single" w:sz="4" w:space="0" w:color="auto"/>
            </w:tcBorders>
            <w:shd w:val="clear" w:color="auto" w:fill="auto"/>
            <w:noWrap/>
            <w:vAlign w:val="bottom"/>
            <w:hideMark/>
          </w:tcPr>
          <w:p w14:paraId="7D90AA44"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 39' 13.855"" N</w:t>
            </w:r>
          </w:p>
        </w:tc>
        <w:tc>
          <w:tcPr>
            <w:tcW w:w="2783" w:type="dxa"/>
            <w:tcBorders>
              <w:top w:val="nil"/>
              <w:left w:val="nil"/>
              <w:bottom w:val="single" w:sz="4" w:space="0" w:color="auto"/>
              <w:right w:val="single" w:sz="4" w:space="0" w:color="auto"/>
            </w:tcBorders>
            <w:shd w:val="clear" w:color="auto" w:fill="auto"/>
            <w:noWrap/>
            <w:vAlign w:val="bottom"/>
            <w:hideMark/>
          </w:tcPr>
          <w:p w14:paraId="31E0FD79"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 24' 1.346"" W</w:t>
            </w:r>
          </w:p>
        </w:tc>
        <w:tc>
          <w:tcPr>
            <w:tcW w:w="2467" w:type="dxa"/>
            <w:tcBorders>
              <w:top w:val="nil"/>
              <w:left w:val="nil"/>
              <w:bottom w:val="single" w:sz="4" w:space="0" w:color="auto"/>
              <w:right w:val="single" w:sz="4" w:space="0" w:color="auto"/>
            </w:tcBorders>
            <w:shd w:val="clear" w:color="auto" w:fill="auto"/>
            <w:noWrap/>
            <w:vAlign w:val="bottom"/>
            <w:hideMark/>
          </w:tcPr>
          <w:p w14:paraId="1F68CDB8"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G05</w:t>
            </w:r>
          </w:p>
        </w:tc>
      </w:tr>
      <w:tr w:rsidR="00CF4206" w:rsidRPr="00462405" w14:paraId="1F364EFE" w14:textId="77777777" w:rsidTr="00514B33">
        <w:trPr>
          <w:trHeight w:val="291"/>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739766B8"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6</w:t>
            </w:r>
          </w:p>
        </w:tc>
        <w:tc>
          <w:tcPr>
            <w:tcW w:w="1811" w:type="dxa"/>
            <w:tcBorders>
              <w:top w:val="nil"/>
              <w:left w:val="nil"/>
              <w:bottom w:val="single" w:sz="4" w:space="0" w:color="auto"/>
              <w:right w:val="single" w:sz="4" w:space="0" w:color="auto"/>
            </w:tcBorders>
            <w:shd w:val="clear" w:color="auto" w:fill="auto"/>
            <w:noWrap/>
            <w:vAlign w:val="bottom"/>
            <w:hideMark/>
          </w:tcPr>
          <w:p w14:paraId="124C9523"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2.6213</w:t>
            </w:r>
          </w:p>
        </w:tc>
        <w:tc>
          <w:tcPr>
            <w:tcW w:w="1961" w:type="dxa"/>
            <w:tcBorders>
              <w:top w:val="nil"/>
              <w:left w:val="nil"/>
              <w:bottom w:val="single" w:sz="4" w:space="0" w:color="auto"/>
              <w:right w:val="single" w:sz="4" w:space="0" w:color="auto"/>
            </w:tcBorders>
            <w:shd w:val="clear" w:color="auto" w:fill="auto"/>
            <w:noWrap/>
            <w:vAlign w:val="bottom"/>
            <w:hideMark/>
          </w:tcPr>
          <w:p w14:paraId="1F020F99"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-78.4002991</w:t>
            </w:r>
          </w:p>
        </w:tc>
        <w:tc>
          <w:tcPr>
            <w:tcW w:w="2530" w:type="dxa"/>
            <w:tcBorders>
              <w:top w:val="nil"/>
              <w:left w:val="nil"/>
              <w:bottom w:val="single" w:sz="4" w:space="0" w:color="auto"/>
              <w:right w:val="single" w:sz="4" w:space="0" w:color="auto"/>
            </w:tcBorders>
            <w:shd w:val="clear" w:color="auto" w:fill="auto"/>
            <w:noWrap/>
            <w:vAlign w:val="bottom"/>
            <w:hideMark/>
          </w:tcPr>
          <w:p w14:paraId="2D1D16AF"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 37' 16.676"" N</w:t>
            </w:r>
          </w:p>
        </w:tc>
        <w:tc>
          <w:tcPr>
            <w:tcW w:w="2783" w:type="dxa"/>
            <w:tcBorders>
              <w:top w:val="nil"/>
              <w:left w:val="nil"/>
              <w:bottom w:val="single" w:sz="4" w:space="0" w:color="auto"/>
              <w:right w:val="single" w:sz="4" w:space="0" w:color="auto"/>
            </w:tcBorders>
            <w:shd w:val="clear" w:color="auto" w:fill="auto"/>
            <w:noWrap/>
            <w:vAlign w:val="bottom"/>
            <w:hideMark/>
          </w:tcPr>
          <w:p w14:paraId="4FFBF098"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 24' 1.235"" W</w:t>
            </w:r>
          </w:p>
        </w:tc>
        <w:tc>
          <w:tcPr>
            <w:tcW w:w="2467" w:type="dxa"/>
            <w:tcBorders>
              <w:top w:val="nil"/>
              <w:left w:val="nil"/>
              <w:bottom w:val="single" w:sz="4" w:space="0" w:color="auto"/>
              <w:right w:val="single" w:sz="4" w:space="0" w:color="auto"/>
            </w:tcBorders>
            <w:shd w:val="clear" w:color="auto" w:fill="auto"/>
            <w:noWrap/>
            <w:vAlign w:val="bottom"/>
            <w:hideMark/>
          </w:tcPr>
          <w:p w14:paraId="0F49D9D4"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G06</w:t>
            </w:r>
          </w:p>
        </w:tc>
      </w:tr>
      <w:tr w:rsidR="00CF4206" w:rsidRPr="00462405" w14:paraId="6E23DC60" w14:textId="77777777" w:rsidTr="00514B33">
        <w:trPr>
          <w:trHeight w:val="291"/>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018129DD"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1</w:t>
            </w:r>
          </w:p>
        </w:tc>
        <w:tc>
          <w:tcPr>
            <w:tcW w:w="1811" w:type="dxa"/>
            <w:tcBorders>
              <w:top w:val="nil"/>
              <w:left w:val="nil"/>
              <w:bottom w:val="single" w:sz="4" w:space="0" w:color="auto"/>
              <w:right w:val="single" w:sz="4" w:space="0" w:color="auto"/>
            </w:tcBorders>
            <w:shd w:val="clear" w:color="auto" w:fill="auto"/>
            <w:noWrap/>
            <w:vAlign w:val="bottom"/>
            <w:hideMark/>
          </w:tcPr>
          <w:p w14:paraId="532FB09E"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2.8329401</w:t>
            </w:r>
          </w:p>
        </w:tc>
        <w:tc>
          <w:tcPr>
            <w:tcW w:w="1961" w:type="dxa"/>
            <w:tcBorders>
              <w:top w:val="nil"/>
              <w:left w:val="nil"/>
              <w:bottom w:val="single" w:sz="4" w:space="0" w:color="auto"/>
              <w:right w:val="single" w:sz="4" w:space="0" w:color="auto"/>
            </w:tcBorders>
            <w:shd w:val="clear" w:color="auto" w:fill="auto"/>
            <w:noWrap/>
            <w:vAlign w:val="bottom"/>
            <w:hideMark/>
          </w:tcPr>
          <w:p w14:paraId="6797731E"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-78.3197021</w:t>
            </w:r>
          </w:p>
        </w:tc>
        <w:tc>
          <w:tcPr>
            <w:tcW w:w="2530" w:type="dxa"/>
            <w:tcBorders>
              <w:top w:val="nil"/>
              <w:left w:val="nil"/>
              <w:bottom w:val="single" w:sz="4" w:space="0" w:color="auto"/>
              <w:right w:val="single" w:sz="4" w:space="0" w:color="auto"/>
            </w:tcBorders>
            <w:shd w:val="clear" w:color="auto" w:fill="auto"/>
            <w:noWrap/>
            <w:vAlign w:val="bottom"/>
            <w:hideMark/>
          </w:tcPr>
          <w:p w14:paraId="38282369"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 49' 58.568"" N</w:t>
            </w:r>
          </w:p>
        </w:tc>
        <w:tc>
          <w:tcPr>
            <w:tcW w:w="2783" w:type="dxa"/>
            <w:tcBorders>
              <w:top w:val="nil"/>
              <w:left w:val="nil"/>
              <w:bottom w:val="single" w:sz="4" w:space="0" w:color="auto"/>
              <w:right w:val="single" w:sz="4" w:space="0" w:color="auto"/>
            </w:tcBorders>
            <w:shd w:val="clear" w:color="auto" w:fill="auto"/>
            <w:noWrap/>
            <w:vAlign w:val="bottom"/>
            <w:hideMark/>
          </w:tcPr>
          <w:p w14:paraId="76E340FE"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 19' 10.763"" W</w:t>
            </w:r>
          </w:p>
        </w:tc>
        <w:tc>
          <w:tcPr>
            <w:tcW w:w="2467" w:type="dxa"/>
            <w:tcBorders>
              <w:top w:val="nil"/>
              <w:left w:val="nil"/>
              <w:bottom w:val="single" w:sz="4" w:space="0" w:color="auto"/>
              <w:right w:val="single" w:sz="4" w:space="0" w:color="auto"/>
            </w:tcBorders>
            <w:shd w:val="clear" w:color="auto" w:fill="auto"/>
            <w:noWrap/>
            <w:vAlign w:val="bottom"/>
            <w:hideMark/>
          </w:tcPr>
          <w:p w14:paraId="074145EA"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S01</w:t>
            </w:r>
          </w:p>
        </w:tc>
      </w:tr>
      <w:tr w:rsidR="00CF4206" w:rsidRPr="00462405" w14:paraId="795E4A77" w14:textId="77777777" w:rsidTr="00514B33">
        <w:trPr>
          <w:trHeight w:val="291"/>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70CA3BD1"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w:t>
            </w:r>
          </w:p>
        </w:tc>
        <w:tc>
          <w:tcPr>
            <w:tcW w:w="1811" w:type="dxa"/>
            <w:tcBorders>
              <w:top w:val="nil"/>
              <w:left w:val="nil"/>
              <w:bottom w:val="single" w:sz="4" w:space="0" w:color="auto"/>
              <w:right w:val="single" w:sz="4" w:space="0" w:color="auto"/>
            </w:tcBorders>
            <w:shd w:val="clear" w:color="auto" w:fill="auto"/>
            <w:noWrap/>
            <w:vAlign w:val="bottom"/>
            <w:hideMark/>
          </w:tcPr>
          <w:p w14:paraId="1965C554"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2.8004</w:t>
            </w:r>
          </w:p>
        </w:tc>
        <w:tc>
          <w:tcPr>
            <w:tcW w:w="1961" w:type="dxa"/>
            <w:tcBorders>
              <w:top w:val="nil"/>
              <w:left w:val="nil"/>
              <w:bottom w:val="single" w:sz="4" w:space="0" w:color="auto"/>
              <w:right w:val="single" w:sz="4" w:space="0" w:color="auto"/>
            </w:tcBorders>
            <w:shd w:val="clear" w:color="auto" w:fill="auto"/>
            <w:noWrap/>
            <w:vAlign w:val="bottom"/>
            <w:hideMark/>
          </w:tcPr>
          <w:p w14:paraId="704FD97D"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-78.319603</w:t>
            </w:r>
          </w:p>
        </w:tc>
        <w:tc>
          <w:tcPr>
            <w:tcW w:w="2530" w:type="dxa"/>
            <w:tcBorders>
              <w:top w:val="nil"/>
              <w:left w:val="nil"/>
              <w:bottom w:val="single" w:sz="4" w:space="0" w:color="auto"/>
              <w:right w:val="single" w:sz="4" w:space="0" w:color="auto"/>
            </w:tcBorders>
            <w:shd w:val="clear" w:color="auto" w:fill="auto"/>
            <w:noWrap/>
            <w:vAlign w:val="bottom"/>
            <w:hideMark/>
          </w:tcPr>
          <w:p w14:paraId="42579688"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 48' 1.457"" N</w:t>
            </w:r>
          </w:p>
        </w:tc>
        <w:tc>
          <w:tcPr>
            <w:tcW w:w="2783" w:type="dxa"/>
            <w:tcBorders>
              <w:top w:val="nil"/>
              <w:left w:val="nil"/>
              <w:bottom w:val="single" w:sz="4" w:space="0" w:color="auto"/>
              <w:right w:val="single" w:sz="4" w:space="0" w:color="auto"/>
            </w:tcBorders>
            <w:shd w:val="clear" w:color="auto" w:fill="auto"/>
            <w:noWrap/>
            <w:vAlign w:val="bottom"/>
            <w:hideMark/>
          </w:tcPr>
          <w:p w14:paraId="3536BEA4"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 19' 10.531"" W</w:t>
            </w:r>
          </w:p>
        </w:tc>
        <w:tc>
          <w:tcPr>
            <w:tcW w:w="2467" w:type="dxa"/>
            <w:tcBorders>
              <w:top w:val="nil"/>
              <w:left w:val="nil"/>
              <w:bottom w:val="single" w:sz="4" w:space="0" w:color="auto"/>
              <w:right w:val="single" w:sz="4" w:space="0" w:color="auto"/>
            </w:tcBorders>
            <w:shd w:val="clear" w:color="auto" w:fill="auto"/>
            <w:noWrap/>
            <w:vAlign w:val="bottom"/>
            <w:hideMark/>
          </w:tcPr>
          <w:p w14:paraId="103C6E40"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S02</w:t>
            </w:r>
          </w:p>
        </w:tc>
      </w:tr>
      <w:tr w:rsidR="00CF4206" w:rsidRPr="00462405" w14:paraId="299AB2BE" w14:textId="77777777" w:rsidTr="00514B33">
        <w:trPr>
          <w:trHeight w:val="291"/>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315BA06E"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3</w:t>
            </w:r>
          </w:p>
        </w:tc>
        <w:tc>
          <w:tcPr>
            <w:tcW w:w="1811" w:type="dxa"/>
            <w:tcBorders>
              <w:top w:val="nil"/>
              <w:left w:val="nil"/>
              <w:bottom w:val="single" w:sz="4" w:space="0" w:color="auto"/>
              <w:right w:val="single" w:sz="4" w:space="0" w:color="auto"/>
            </w:tcBorders>
            <w:shd w:val="clear" w:color="auto" w:fill="auto"/>
            <w:noWrap/>
            <w:vAlign w:val="bottom"/>
            <w:hideMark/>
          </w:tcPr>
          <w:p w14:paraId="232676B4"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2.7678499</w:t>
            </w:r>
          </w:p>
        </w:tc>
        <w:tc>
          <w:tcPr>
            <w:tcW w:w="1961" w:type="dxa"/>
            <w:tcBorders>
              <w:top w:val="nil"/>
              <w:left w:val="nil"/>
              <w:bottom w:val="single" w:sz="4" w:space="0" w:color="auto"/>
              <w:right w:val="single" w:sz="4" w:space="0" w:color="auto"/>
            </w:tcBorders>
            <w:shd w:val="clear" w:color="auto" w:fill="auto"/>
            <w:noWrap/>
            <w:vAlign w:val="bottom"/>
            <w:hideMark/>
          </w:tcPr>
          <w:p w14:paraId="15A48998"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-78.319603</w:t>
            </w:r>
          </w:p>
        </w:tc>
        <w:tc>
          <w:tcPr>
            <w:tcW w:w="2530" w:type="dxa"/>
            <w:tcBorders>
              <w:top w:val="nil"/>
              <w:left w:val="nil"/>
              <w:bottom w:val="single" w:sz="4" w:space="0" w:color="auto"/>
              <w:right w:val="single" w:sz="4" w:space="0" w:color="auto"/>
            </w:tcBorders>
            <w:shd w:val="clear" w:color="auto" w:fill="auto"/>
            <w:noWrap/>
            <w:vAlign w:val="bottom"/>
            <w:hideMark/>
          </w:tcPr>
          <w:p w14:paraId="643F5A84"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 46' 4.276"" N</w:t>
            </w:r>
          </w:p>
        </w:tc>
        <w:tc>
          <w:tcPr>
            <w:tcW w:w="2783" w:type="dxa"/>
            <w:tcBorders>
              <w:top w:val="nil"/>
              <w:left w:val="nil"/>
              <w:bottom w:val="single" w:sz="4" w:space="0" w:color="auto"/>
              <w:right w:val="single" w:sz="4" w:space="0" w:color="auto"/>
            </w:tcBorders>
            <w:shd w:val="clear" w:color="auto" w:fill="auto"/>
            <w:noWrap/>
            <w:vAlign w:val="bottom"/>
            <w:hideMark/>
          </w:tcPr>
          <w:p w14:paraId="6D807309"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 19' 10.422"" W</w:t>
            </w:r>
          </w:p>
        </w:tc>
        <w:tc>
          <w:tcPr>
            <w:tcW w:w="2467" w:type="dxa"/>
            <w:tcBorders>
              <w:top w:val="nil"/>
              <w:left w:val="nil"/>
              <w:bottom w:val="single" w:sz="4" w:space="0" w:color="auto"/>
              <w:right w:val="single" w:sz="4" w:space="0" w:color="auto"/>
            </w:tcBorders>
            <w:shd w:val="clear" w:color="auto" w:fill="auto"/>
            <w:noWrap/>
            <w:vAlign w:val="bottom"/>
            <w:hideMark/>
          </w:tcPr>
          <w:p w14:paraId="73CA0E7C"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S03</w:t>
            </w:r>
          </w:p>
        </w:tc>
      </w:tr>
      <w:tr w:rsidR="00CF4206" w:rsidRPr="00462405" w14:paraId="2BB02611" w14:textId="77777777" w:rsidTr="00514B33">
        <w:trPr>
          <w:trHeight w:val="291"/>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2EC7FB11"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4</w:t>
            </w:r>
          </w:p>
        </w:tc>
        <w:tc>
          <w:tcPr>
            <w:tcW w:w="1811" w:type="dxa"/>
            <w:tcBorders>
              <w:top w:val="nil"/>
              <w:left w:val="nil"/>
              <w:bottom w:val="single" w:sz="4" w:space="0" w:color="auto"/>
              <w:right w:val="single" w:sz="4" w:space="0" w:color="auto"/>
            </w:tcBorders>
            <w:shd w:val="clear" w:color="auto" w:fill="auto"/>
            <w:noWrap/>
            <w:vAlign w:val="bottom"/>
            <w:hideMark/>
          </w:tcPr>
          <w:p w14:paraId="48F77F10"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2.7353001</w:t>
            </w:r>
          </w:p>
        </w:tc>
        <w:tc>
          <w:tcPr>
            <w:tcW w:w="1961" w:type="dxa"/>
            <w:tcBorders>
              <w:top w:val="nil"/>
              <w:left w:val="nil"/>
              <w:bottom w:val="single" w:sz="4" w:space="0" w:color="auto"/>
              <w:right w:val="single" w:sz="4" w:space="0" w:color="auto"/>
            </w:tcBorders>
            <w:shd w:val="clear" w:color="auto" w:fill="auto"/>
            <w:noWrap/>
            <w:vAlign w:val="bottom"/>
            <w:hideMark/>
          </w:tcPr>
          <w:p w14:paraId="59D25204"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-78.3195038</w:t>
            </w:r>
          </w:p>
        </w:tc>
        <w:tc>
          <w:tcPr>
            <w:tcW w:w="2530" w:type="dxa"/>
            <w:tcBorders>
              <w:top w:val="nil"/>
              <w:left w:val="nil"/>
              <w:bottom w:val="single" w:sz="4" w:space="0" w:color="auto"/>
              <w:right w:val="single" w:sz="4" w:space="0" w:color="auto"/>
            </w:tcBorders>
            <w:shd w:val="clear" w:color="auto" w:fill="auto"/>
            <w:noWrap/>
            <w:vAlign w:val="bottom"/>
            <w:hideMark/>
          </w:tcPr>
          <w:p w14:paraId="74A14F0C"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 44' 7.094"" N</w:t>
            </w:r>
          </w:p>
        </w:tc>
        <w:tc>
          <w:tcPr>
            <w:tcW w:w="2783" w:type="dxa"/>
            <w:tcBorders>
              <w:top w:val="nil"/>
              <w:left w:val="nil"/>
              <w:bottom w:val="single" w:sz="4" w:space="0" w:color="auto"/>
              <w:right w:val="single" w:sz="4" w:space="0" w:color="auto"/>
            </w:tcBorders>
            <w:shd w:val="clear" w:color="auto" w:fill="auto"/>
            <w:noWrap/>
            <w:vAlign w:val="bottom"/>
            <w:hideMark/>
          </w:tcPr>
          <w:p w14:paraId="6B627944"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 19' 10.314"" W</w:t>
            </w:r>
          </w:p>
        </w:tc>
        <w:tc>
          <w:tcPr>
            <w:tcW w:w="2467" w:type="dxa"/>
            <w:tcBorders>
              <w:top w:val="nil"/>
              <w:left w:val="nil"/>
              <w:bottom w:val="single" w:sz="4" w:space="0" w:color="auto"/>
              <w:right w:val="single" w:sz="4" w:space="0" w:color="auto"/>
            </w:tcBorders>
            <w:shd w:val="clear" w:color="auto" w:fill="auto"/>
            <w:noWrap/>
            <w:vAlign w:val="bottom"/>
            <w:hideMark/>
          </w:tcPr>
          <w:p w14:paraId="3BD313EC"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S04</w:t>
            </w:r>
          </w:p>
        </w:tc>
      </w:tr>
      <w:tr w:rsidR="00CF4206" w:rsidRPr="00462405" w14:paraId="6F7198C6" w14:textId="77777777" w:rsidTr="00514B33">
        <w:trPr>
          <w:trHeight w:val="291"/>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1FB13225"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5</w:t>
            </w:r>
          </w:p>
        </w:tc>
        <w:tc>
          <w:tcPr>
            <w:tcW w:w="1811" w:type="dxa"/>
            <w:tcBorders>
              <w:top w:val="nil"/>
              <w:left w:val="nil"/>
              <w:bottom w:val="single" w:sz="4" w:space="0" w:color="auto"/>
              <w:right w:val="single" w:sz="4" w:space="0" w:color="auto"/>
            </w:tcBorders>
            <w:shd w:val="clear" w:color="auto" w:fill="auto"/>
            <w:noWrap/>
            <w:vAlign w:val="bottom"/>
            <w:hideMark/>
          </w:tcPr>
          <w:p w14:paraId="6BDD725B"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2.70275</w:t>
            </w:r>
          </w:p>
        </w:tc>
        <w:tc>
          <w:tcPr>
            <w:tcW w:w="1961" w:type="dxa"/>
            <w:tcBorders>
              <w:top w:val="nil"/>
              <w:left w:val="nil"/>
              <w:bottom w:val="single" w:sz="4" w:space="0" w:color="auto"/>
              <w:right w:val="single" w:sz="4" w:space="0" w:color="auto"/>
            </w:tcBorders>
            <w:shd w:val="clear" w:color="auto" w:fill="auto"/>
            <w:noWrap/>
            <w:vAlign w:val="bottom"/>
            <w:hideMark/>
          </w:tcPr>
          <w:p w14:paraId="297900C0"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-78.3195038</w:t>
            </w:r>
          </w:p>
        </w:tc>
        <w:tc>
          <w:tcPr>
            <w:tcW w:w="2530" w:type="dxa"/>
            <w:tcBorders>
              <w:top w:val="nil"/>
              <w:left w:val="nil"/>
              <w:bottom w:val="single" w:sz="4" w:space="0" w:color="auto"/>
              <w:right w:val="single" w:sz="4" w:space="0" w:color="auto"/>
            </w:tcBorders>
            <w:shd w:val="clear" w:color="auto" w:fill="auto"/>
            <w:noWrap/>
            <w:vAlign w:val="bottom"/>
            <w:hideMark/>
          </w:tcPr>
          <w:p w14:paraId="221E8A9C"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 42' 9.912"" N</w:t>
            </w:r>
          </w:p>
        </w:tc>
        <w:tc>
          <w:tcPr>
            <w:tcW w:w="2783" w:type="dxa"/>
            <w:tcBorders>
              <w:top w:val="nil"/>
              <w:left w:val="nil"/>
              <w:bottom w:val="single" w:sz="4" w:space="0" w:color="auto"/>
              <w:right w:val="single" w:sz="4" w:space="0" w:color="auto"/>
            </w:tcBorders>
            <w:shd w:val="clear" w:color="auto" w:fill="auto"/>
            <w:noWrap/>
            <w:vAlign w:val="bottom"/>
            <w:hideMark/>
          </w:tcPr>
          <w:p w14:paraId="08B859BE"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 19' 10.208"" W</w:t>
            </w:r>
          </w:p>
        </w:tc>
        <w:tc>
          <w:tcPr>
            <w:tcW w:w="2467" w:type="dxa"/>
            <w:tcBorders>
              <w:top w:val="nil"/>
              <w:left w:val="nil"/>
              <w:bottom w:val="single" w:sz="4" w:space="0" w:color="auto"/>
              <w:right w:val="single" w:sz="4" w:space="0" w:color="auto"/>
            </w:tcBorders>
            <w:shd w:val="clear" w:color="auto" w:fill="auto"/>
            <w:noWrap/>
            <w:vAlign w:val="bottom"/>
            <w:hideMark/>
          </w:tcPr>
          <w:p w14:paraId="2357840C"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S05</w:t>
            </w:r>
          </w:p>
        </w:tc>
      </w:tr>
      <w:tr w:rsidR="00CF4206" w:rsidRPr="00462405" w14:paraId="0FECA18B" w14:textId="77777777" w:rsidTr="00514B33">
        <w:trPr>
          <w:trHeight w:val="291"/>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73FECAA7"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6</w:t>
            </w:r>
          </w:p>
        </w:tc>
        <w:tc>
          <w:tcPr>
            <w:tcW w:w="1811" w:type="dxa"/>
            <w:tcBorders>
              <w:top w:val="nil"/>
              <w:left w:val="nil"/>
              <w:bottom w:val="single" w:sz="4" w:space="0" w:color="auto"/>
              <w:right w:val="single" w:sz="4" w:space="0" w:color="auto"/>
            </w:tcBorders>
            <w:shd w:val="clear" w:color="auto" w:fill="auto"/>
            <w:noWrap/>
            <w:vAlign w:val="bottom"/>
            <w:hideMark/>
          </w:tcPr>
          <w:p w14:paraId="10B16A13"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2.6702001</w:t>
            </w:r>
          </w:p>
        </w:tc>
        <w:tc>
          <w:tcPr>
            <w:tcW w:w="1961" w:type="dxa"/>
            <w:tcBorders>
              <w:top w:val="nil"/>
              <w:left w:val="nil"/>
              <w:bottom w:val="single" w:sz="4" w:space="0" w:color="auto"/>
              <w:right w:val="single" w:sz="4" w:space="0" w:color="auto"/>
            </w:tcBorders>
            <w:shd w:val="clear" w:color="auto" w:fill="auto"/>
            <w:noWrap/>
            <w:vAlign w:val="bottom"/>
            <w:hideMark/>
          </w:tcPr>
          <w:p w14:paraId="013F02B2"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-78.3195038</w:t>
            </w:r>
          </w:p>
        </w:tc>
        <w:tc>
          <w:tcPr>
            <w:tcW w:w="2530" w:type="dxa"/>
            <w:tcBorders>
              <w:top w:val="nil"/>
              <w:left w:val="nil"/>
              <w:bottom w:val="single" w:sz="4" w:space="0" w:color="auto"/>
              <w:right w:val="single" w:sz="4" w:space="0" w:color="auto"/>
            </w:tcBorders>
            <w:shd w:val="clear" w:color="auto" w:fill="auto"/>
            <w:noWrap/>
            <w:vAlign w:val="bottom"/>
            <w:hideMark/>
          </w:tcPr>
          <w:p w14:paraId="69570515"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 40' 12.731"" N</w:t>
            </w:r>
          </w:p>
        </w:tc>
        <w:tc>
          <w:tcPr>
            <w:tcW w:w="2783" w:type="dxa"/>
            <w:tcBorders>
              <w:top w:val="nil"/>
              <w:left w:val="nil"/>
              <w:bottom w:val="single" w:sz="4" w:space="0" w:color="auto"/>
              <w:right w:val="single" w:sz="4" w:space="0" w:color="auto"/>
            </w:tcBorders>
            <w:shd w:val="clear" w:color="auto" w:fill="auto"/>
            <w:noWrap/>
            <w:vAlign w:val="bottom"/>
            <w:hideMark/>
          </w:tcPr>
          <w:p w14:paraId="4A6AED17"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 19' 10.102"" W</w:t>
            </w:r>
          </w:p>
        </w:tc>
        <w:tc>
          <w:tcPr>
            <w:tcW w:w="2467" w:type="dxa"/>
            <w:tcBorders>
              <w:top w:val="nil"/>
              <w:left w:val="nil"/>
              <w:bottom w:val="single" w:sz="4" w:space="0" w:color="auto"/>
              <w:right w:val="single" w:sz="4" w:space="0" w:color="auto"/>
            </w:tcBorders>
            <w:shd w:val="clear" w:color="auto" w:fill="auto"/>
            <w:noWrap/>
            <w:vAlign w:val="bottom"/>
            <w:hideMark/>
          </w:tcPr>
          <w:p w14:paraId="03167755"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S06</w:t>
            </w:r>
          </w:p>
        </w:tc>
      </w:tr>
    </w:tbl>
    <w:p w14:paraId="03FE04AE" w14:textId="77777777" w:rsidR="00CF4206" w:rsidRPr="00462405" w:rsidRDefault="00CF4206" w:rsidP="00CF4206">
      <w:pPr>
        <w:rPr>
          <w:lang w:val="es-ES_tradnl"/>
        </w:rPr>
        <w:sectPr w:rsidR="00CF4206" w:rsidRPr="00462405" w:rsidSect="00514B33">
          <w:pgSz w:w="15840" w:h="12240" w:orient="landscape"/>
          <w:pgMar w:top="1701" w:right="1417" w:bottom="1701" w:left="1417" w:header="708" w:footer="708" w:gutter="0"/>
          <w:cols w:space="708"/>
          <w:docGrid w:linePitch="360"/>
        </w:sectPr>
      </w:pPr>
    </w:p>
    <w:p w14:paraId="43062DA6" w14:textId="77777777" w:rsidR="00CF4206" w:rsidRPr="009431C6" w:rsidRDefault="00CF4206" w:rsidP="00CF4206">
      <w:pPr>
        <w:pStyle w:val="Ttulo2"/>
        <w:tabs>
          <w:tab w:val="clear" w:pos="360"/>
        </w:tabs>
        <w:ind w:left="0"/>
      </w:pPr>
      <w:r w:rsidRPr="009431C6">
        <w:lastRenderedPageBreak/>
        <w:t xml:space="preserve">Realice un cuadro de cronograma de actividades para el desarrollo de la investigación  </w:t>
      </w:r>
    </w:p>
    <w:p w14:paraId="5F121A1C" w14:textId="77777777" w:rsidR="00CF4206" w:rsidRPr="009431C6" w:rsidRDefault="00CF4206" w:rsidP="00CF4206"/>
    <w:p w14:paraId="54809816" w14:textId="77777777" w:rsidR="00CF4206" w:rsidRPr="003F7D0C" w:rsidRDefault="00CF4206" w:rsidP="00CF4206">
      <w:pPr>
        <w:pStyle w:val="Tabla"/>
        <w:rPr>
          <w:rFonts w:ascii="Book Antiqua" w:hAnsi="Book Antiqua"/>
          <w:lang w:val="es-ES"/>
        </w:rPr>
      </w:pPr>
      <w:bookmarkStart w:id="150" w:name="_Toc21601600"/>
      <w:r w:rsidRPr="003F7D0C">
        <w:rPr>
          <w:rFonts w:ascii="Book Antiqua" w:hAnsi="Book Antiqua"/>
          <w:bCs/>
        </w:rPr>
        <w:t xml:space="preserve">Tabla 1. </w:t>
      </w:r>
      <w:bookmarkEnd w:id="150"/>
      <w:r w:rsidRPr="003F7D0C">
        <w:rPr>
          <w:rFonts w:ascii="Book Antiqua" w:hAnsi="Book Antiqua"/>
        </w:rPr>
        <w:t>Cronograma</w:t>
      </w:r>
    </w:p>
    <w:tbl>
      <w:tblPr>
        <w:tblW w:w="9317" w:type="dxa"/>
        <w:tblInd w:w="5" w:type="dxa"/>
        <w:tblCellMar>
          <w:left w:w="70" w:type="dxa"/>
          <w:right w:w="70" w:type="dxa"/>
        </w:tblCellMar>
        <w:tblLook w:val="04A0" w:firstRow="1" w:lastRow="0" w:firstColumn="1" w:lastColumn="0" w:noHBand="0" w:noVBand="1"/>
      </w:tblPr>
      <w:tblGrid>
        <w:gridCol w:w="4052"/>
        <w:gridCol w:w="437"/>
        <w:gridCol w:w="437"/>
        <w:gridCol w:w="437"/>
        <w:gridCol w:w="438"/>
        <w:gridCol w:w="437"/>
        <w:gridCol w:w="437"/>
        <w:gridCol w:w="437"/>
        <w:gridCol w:w="438"/>
        <w:gridCol w:w="437"/>
        <w:gridCol w:w="437"/>
        <w:gridCol w:w="437"/>
        <w:gridCol w:w="438"/>
        <w:gridCol w:w="18"/>
      </w:tblGrid>
      <w:tr w:rsidR="00CF4206" w:rsidRPr="00F67931" w14:paraId="5B581038" w14:textId="77777777" w:rsidTr="007B440F">
        <w:trPr>
          <w:trHeight w:val="288"/>
        </w:trPr>
        <w:tc>
          <w:tcPr>
            <w:tcW w:w="4052" w:type="dxa"/>
            <w:tcBorders>
              <w:top w:val="nil"/>
              <w:left w:val="nil"/>
              <w:bottom w:val="nil"/>
              <w:right w:val="nil"/>
            </w:tcBorders>
            <w:shd w:val="clear" w:color="auto" w:fill="auto"/>
            <w:noWrap/>
            <w:vAlign w:val="bottom"/>
            <w:hideMark/>
          </w:tcPr>
          <w:p w14:paraId="64575DC1" w14:textId="77777777" w:rsidR="00CF4206" w:rsidRPr="00F67931" w:rsidRDefault="00CF4206" w:rsidP="00514B33">
            <w:pPr>
              <w:rPr>
                <w:lang w:val="es-ES" w:eastAsia="es-ES"/>
              </w:rPr>
            </w:pPr>
          </w:p>
        </w:tc>
        <w:tc>
          <w:tcPr>
            <w:tcW w:w="5265" w:type="dxa"/>
            <w:gridSpan w:val="13"/>
            <w:tcBorders>
              <w:top w:val="single" w:sz="4" w:space="0" w:color="auto"/>
              <w:left w:val="single" w:sz="4" w:space="0" w:color="auto"/>
              <w:bottom w:val="single" w:sz="4" w:space="0" w:color="auto"/>
              <w:right w:val="single" w:sz="4" w:space="0" w:color="auto"/>
            </w:tcBorders>
            <w:shd w:val="clear" w:color="auto" w:fill="auto"/>
            <w:vAlign w:val="bottom"/>
            <w:hideMark/>
          </w:tcPr>
          <w:p w14:paraId="06B4A62F" w14:textId="77777777" w:rsidR="00CF4206" w:rsidRPr="00F67931" w:rsidRDefault="00CF4206" w:rsidP="00514B33">
            <w:pPr>
              <w:rPr>
                <w:lang w:val="es-ES" w:eastAsia="es-ES"/>
              </w:rPr>
            </w:pPr>
            <w:r w:rsidRPr="00F67931">
              <w:rPr>
                <w:lang w:val="es-ES" w:eastAsia="es-ES"/>
              </w:rPr>
              <w:t>Meses</w:t>
            </w:r>
            <w:r>
              <w:rPr>
                <w:lang w:val="es-ES" w:eastAsia="es-ES"/>
              </w:rPr>
              <w:t xml:space="preserve"> del proyecto.</w:t>
            </w:r>
          </w:p>
        </w:tc>
      </w:tr>
      <w:tr w:rsidR="00CF4206" w:rsidRPr="00F67931" w14:paraId="1C51F0F1" w14:textId="77777777" w:rsidTr="007B440F">
        <w:trPr>
          <w:gridAfter w:val="1"/>
          <w:wAfter w:w="18" w:type="dxa"/>
          <w:trHeight w:val="315"/>
        </w:trPr>
        <w:tc>
          <w:tcPr>
            <w:tcW w:w="4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3288E" w14:textId="77777777" w:rsidR="00CF4206" w:rsidRPr="00F67931" w:rsidRDefault="00CF4206" w:rsidP="00514B33">
            <w:pPr>
              <w:rPr>
                <w:lang w:val="es-ES" w:eastAsia="es-ES"/>
              </w:rPr>
            </w:pPr>
            <w:r w:rsidRPr="00F67931">
              <w:rPr>
                <w:lang w:val="es-ES" w:eastAsia="es-ES"/>
              </w:rPr>
              <w:t>Actividad</w:t>
            </w:r>
          </w:p>
        </w:tc>
        <w:tc>
          <w:tcPr>
            <w:tcW w:w="437" w:type="dxa"/>
            <w:tcBorders>
              <w:top w:val="nil"/>
              <w:left w:val="nil"/>
              <w:bottom w:val="single" w:sz="4" w:space="0" w:color="auto"/>
              <w:right w:val="single" w:sz="4" w:space="0" w:color="auto"/>
            </w:tcBorders>
            <w:shd w:val="clear" w:color="auto" w:fill="auto"/>
            <w:vAlign w:val="bottom"/>
            <w:hideMark/>
          </w:tcPr>
          <w:p w14:paraId="48E7C539" w14:textId="77777777" w:rsidR="00CF4206" w:rsidRPr="00F67931" w:rsidRDefault="00CF4206" w:rsidP="00514B33">
            <w:pPr>
              <w:rPr>
                <w:lang w:val="es-ES" w:eastAsia="es-ES"/>
              </w:rPr>
            </w:pPr>
            <w:r w:rsidRPr="00F67931">
              <w:rPr>
                <w:lang w:val="es-ES" w:eastAsia="es-ES"/>
              </w:rPr>
              <w:t>1</w:t>
            </w:r>
          </w:p>
        </w:tc>
        <w:tc>
          <w:tcPr>
            <w:tcW w:w="437" w:type="dxa"/>
            <w:tcBorders>
              <w:top w:val="nil"/>
              <w:left w:val="nil"/>
              <w:bottom w:val="single" w:sz="4" w:space="0" w:color="auto"/>
              <w:right w:val="single" w:sz="4" w:space="0" w:color="auto"/>
            </w:tcBorders>
            <w:shd w:val="clear" w:color="auto" w:fill="auto"/>
            <w:vAlign w:val="bottom"/>
            <w:hideMark/>
          </w:tcPr>
          <w:p w14:paraId="7E85FC49" w14:textId="77777777" w:rsidR="00CF4206" w:rsidRPr="00F67931" w:rsidRDefault="00CF4206" w:rsidP="00514B33">
            <w:pPr>
              <w:rPr>
                <w:lang w:val="es-ES" w:eastAsia="es-ES"/>
              </w:rPr>
            </w:pPr>
            <w:r w:rsidRPr="00F67931">
              <w:rPr>
                <w:lang w:val="es-ES" w:eastAsia="es-ES"/>
              </w:rPr>
              <w:t>2</w:t>
            </w:r>
          </w:p>
        </w:tc>
        <w:tc>
          <w:tcPr>
            <w:tcW w:w="437" w:type="dxa"/>
            <w:tcBorders>
              <w:top w:val="nil"/>
              <w:left w:val="nil"/>
              <w:bottom w:val="single" w:sz="4" w:space="0" w:color="auto"/>
              <w:right w:val="single" w:sz="4" w:space="0" w:color="auto"/>
            </w:tcBorders>
            <w:shd w:val="clear" w:color="auto" w:fill="auto"/>
            <w:vAlign w:val="bottom"/>
            <w:hideMark/>
          </w:tcPr>
          <w:p w14:paraId="752C81E4" w14:textId="77777777" w:rsidR="00CF4206" w:rsidRPr="00F67931" w:rsidRDefault="00CF4206" w:rsidP="00514B33">
            <w:pPr>
              <w:rPr>
                <w:lang w:val="es-ES" w:eastAsia="es-ES"/>
              </w:rPr>
            </w:pPr>
            <w:r w:rsidRPr="00F67931">
              <w:rPr>
                <w:lang w:val="es-ES" w:eastAsia="es-ES"/>
              </w:rPr>
              <w:t>3</w:t>
            </w:r>
          </w:p>
        </w:tc>
        <w:tc>
          <w:tcPr>
            <w:tcW w:w="438" w:type="dxa"/>
            <w:tcBorders>
              <w:top w:val="nil"/>
              <w:left w:val="nil"/>
              <w:bottom w:val="single" w:sz="4" w:space="0" w:color="auto"/>
              <w:right w:val="single" w:sz="4" w:space="0" w:color="auto"/>
            </w:tcBorders>
            <w:shd w:val="clear" w:color="auto" w:fill="auto"/>
            <w:vAlign w:val="bottom"/>
            <w:hideMark/>
          </w:tcPr>
          <w:p w14:paraId="477FEDF5" w14:textId="77777777" w:rsidR="00CF4206" w:rsidRPr="00F67931" w:rsidRDefault="00CF4206" w:rsidP="00514B33">
            <w:pPr>
              <w:rPr>
                <w:lang w:val="es-ES" w:eastAsia="es-ES"/>
              </w:rPr>
            </w:pPr>
            <w:r w:rsidRPr="00F67931">
              <w:rPr>
                <w:lang w:val="es-ES" w:eastAsia="es-ES"/>
              </w:rPr>
              <w:t>4</w:t>
            </w:r>
          </w:p>
        </w:tc>
        <w:tc>
          <w:tcPr>
            <w:tcW w:w="437" w:type="dxa"/>
            <w:tcBorders>
              <w:top w:val="nil"/>
              <w:left w:val="nil"/>
              <w:bottom w:val="single" w:sz="4" w:space="0" w:color="auto"/>
              <w:right w:val="single" w:sz="4" w:space="0" w:color="auto"/>
            </w:tcBorders>
            <w:shd w:val="clear" w:color="auto" w:fill="auto"/>
            <w:vAlign w:val="bottom"/>
            <w:hideMark/>
          </w:tcPr>
          <w:p w14:paraId="11D899A9" w14:textId="77777777" w:rsidR="00CF4206" w:rsidRPr="00F67931" w:rsidRDefault="00CF4206" w:rsidP="00514B33">
            <w:pPr>
              <w:rPr>
                <w:lang w:val="es-ES" w:eastAsia="es-ES"/>
              </w:rPr>
            </w:pPr>
            <w:r w:rsidRPr="00F67931">
              <w:rPr>
                <w:lang w:val="es-ES" w:eastAsia="es-ES"/>
              </w:rPr>
              <w:t>5</w:t>
            </w:r>
          </w:p>
        </w:tc>
        <w:tc>
          <w:tcPr>
            <w:tcW w:w="437" w:type="dxa"/>
            <w:tcBorders>
              <w:top w:val="nil"/>
              <w:left w:val="nil"/>
              <w:bottom w:val="single" w:sz="4" w:space="0" w:color="auto"/>
              <w:right w:val="single" w:sz="4" w:space="0" w:color="auto"/>
            </w:tcBorders>
            <w:shd w:val="clear" w:color="auto" w:fill="auto"/>
            <w:vAlign w:val="bottom"/>
            <w:hideMark/>
          </w:tcPr>
          <w:p w14:paraId="3D8BB113" w14:textId="77777777" w:rsidR="00CF4206" w:rsidRPr="00F67931" w:rsidRDefault="00CF4206" w:rsidP="00514B33">
            <w:pPr>
              <w:rPr>
                <w:lang w:val="es-ES" w:eastAsia="es-ES"/>
              </w:rPr>
            </w:pPr>
            <w:r w:rsidRPr="00F67931">
              <w:rPr>
                <w:lang w:val="es-ES" w:eastAsia="es-ES"/>
              </w:rPr>
              <w:t>6</w:t>
            </w:r>
          </w:p>
        </w:tc>
        <w:tc>
          <w:tcPr>
            <w:tcW w:w="437" w:type="dxa"/>
            <w:tcBorders>
              <w:top w:val="nil"/>
              <w:left w:val="nil"/>
              <w:bottom w:val="single" w:sz="4" w:space="0" w:color="auto"/>
              <w:right w:val="single" w:sz="4" w:space="0" w:color="auto"/>
            </w:tcBorders>
            <w:shd w:val="clear" w:color="auto" w:fill="auto"/>
            <w:vAlign w:val="bottom"/>
            <w:hideMark/>
          </w:tcPr>
          <w:p w14:paraId="33150716" w14:textId="77777777" w:rsidR="00CF4206" w:rsidRPr="00F67931" w:rsidRDefault="00CF4206" w:rsidP="00514B33">
            <w:pPr>
              <w:rPr>
                <w:lang w:val="es-ES" w:eastAsia="es-ES"/>
              </w:rPr>
            </w:pPr>
            <w:r w:rsidRPr="00F67931">
              <w:rPr>
                <w:lang w:val="es-ES" w:eastAsia="es-ES"/>
              </w:rPr>
              <w:t>7</w:t>
            </w:r>
          </w:p>
        </w:tc>
        <w:tc>
          <w:tcPr>
            <w:tcW w:w="438" w:type="dxa"/>
            <w:tcBorders>
              <w:top w:val="nil"/>
              <w:left w:val="nil"/>
              <w:bottom w:val="single" w:sz="4" w:space="0" w:color="auto"/>
              <w:right w:val="single" w:sz="4" w:space="0" w:color="auto"/>
            </w:tcBorders>
            <w:shd w:val="clear" w:color="auto" w:fill="auto"/>
            <w:vAlign w:val="bottom"/>
            <w:hideMark/>
          </w:tcPr>
          <w:p w14:paraId="48BDA105" w14:textId="77777777" w:rsidR="00CF4206" w:rsidRPr="00F67931" w:rsidRDefault="00CF4206" w:rsidP="00514B33">
            <w:pPr>
              <w:rPr>
                <w:lang w:val="es-ES" w:eastAsia="es-ES"/>
              </w:rPr>
            </w:pPr>
            <w:r w:rsidRPr="00F67931">
              <w:rPr>
                <w:lang w:val="es-ES" w:eastAsia="es-ES"/>
              </w:rPr>
              <w:t>8</w:t>
            </w:r>
          </w:p>
        </w:tc>
        <w:tc>
          <w:tcPr>
            <w:tcW w:w="437" w:type="dxa"/>
            <w:tcBorders>
              <w:top w:val="nil"/>
              <w:left w:val="nil"/>
              <w:bottom w:val="single" w:sz="4" w:space="0" w:color="auto"/>
              <w:right w:val="single" w:sz="4" w:space="0" w:color="auto"/>
            </w:tcBorders>
            <w:shd w:val="clear" w:color="auto" w:fill="auto"/>
            <w:vAlign w:val="bottom"/>
            <w:hideMark/>
          </w:tcPr>
          <w:p w14:paraId="2DD72857" w14:textId="77777777" w:rsidR="00CF4206" w:rsidRPr="00F67931" w:rsidRDefault="00CF4206" w:rsidP="00514B33">
            <w:pPr>
              <w:rPr>
                <w:lang w:val="es-ES" w:eastAsia="es-ES"/>
              </w:rPr>
            </w:pPr>
            <w:r w:rsidRPr="00F67931">
              <w:rPr>
                <w:lang w:val="es-ES" w:eastAsia="es-ES"/>
              </w:rPr>
              <w:t>9</w:t>
            </w:r>
          </w:p>
        </w:tc>
        <w:tc>
          <w:tcPr>
            <w:tcW w:w="437" w:type="dxa"/>
            <w:tcBorders>
              <w:top w:val="nil"/>
              <w:left w:val="nil"/>
              <w:bottom w:val="single" w:sz="4" w:space="0" w:color="auto"/>
              <w:right w:val="single" w:sz="4" w:space="0" w:color="auto"/>
            </w:tcBorders>
            <w:shd w:val="clear" w:color="auto" w:fill="auto"/>
            <w:vAlign w:val="bottom"/>
            <w:hideMark/>
          </w:tcPr>
          <w:p w14:paraId="32335E2F" w14:textId="77777777" w:rsidR="00CF4206" w:rsidRPr="00F67931" w:rsidRDefault="00CF4206" w:rsidP="00514B33">
            <w:pPr>
              <w:rPr>
                <w:lang w:val="es-ES" w:eastAsia="es-ES"/>
              </w:rPr>
            </w:pPr>
            <w:r w:rsidRPr="00F67931">
              <w:rPr>
                <w:lang w:val="es-ES" w:eastAsia="es-ES"/>
              </w:rPr>
              <w:t>10</w:t>
            </w:r>
          </w:p>
        </w:tc>
        <w:tc>
          <w:tcPr>
            <w:tcW w:w="437" w:type="dxa"/>
            <w:tcBorders>
              <w:top w:val="nil"/>
              <w:left w:val="nil"/>
              <w:bottom w:val="single" w:sz="4" w:space="0" w:color="auto"/>
              <w:right w:val="single" w:sz="4" w:space="0" w:color="auto"/>
            </w:tcBorders>
            <w:shd w:val="clear" w:color="auto" w:fill="auto"/>
            <w:vAlign w:val="bottom"/>
            <w:hideMark/>
          </w:tcPr>
          <w:p w14:paraId="77B0FCF9" w14:textId="77777777" w:rsidR="00CF4206" w:rsidRPr="00F67931" w:rsidRDefault="00CF4206" w:rsidP="00514B33">
            <w:pPr>
              <w:rPr>
                <w:lang w:val="es-ES" w:eastAsia="es-ES"/>
              </w:rPr>
            </w:pPr>
            <w:r w:rsidRPr="00F67931">
              <w:rPr>
                <w:lang w:val="es-ES" w:eastAsia="es-ES"/>
              </w:rPr>
              <w:t>11</w:t>
            </w:r>
          </w:p>
        </w:tc>
        <w:tc>
          <w:tcPr>
            <w:tcW w:w="438" w:type="dxa"/>
            <w:tcBorders>
              <w:top w:val="nil"/>
              <w:left w:val="nil"/>
              <w:bottom w:val="single" w:sz="4" w:space="0" w:color="auto"/>
              <w:right w:val="single" w:sz="4" w:space="0" w:color="auto"/>
            </w:tcBorders>
            <w:shd w:val="clear" w:color="auto" w:fill="auto"/>
            <w:vAlign w:val="bottom"/>
            <w:hideMark/>
          </w:tcPr>
          <w:p w14:paraId="5BE5DCBC" w14:textId="77777777" w:rsidR="00CF4206" w:rsidRPr="00F67931" w:rsidRDefault="00CF4206" w:rsidP="00514B33">
            <w:pPr>
              <w:rPr>
                <w:lang w:val="es-ES" w:eastAsia="es-ES"/>
              </w:rPr>
            </w:pPr>
            <w:r w:rsidRPr="00F67931">
              <w:rPr>
                <w:lang w:val="es-ES" w:eastAsia="es-ES"/>
              </w:rPr>
              <w:t>12</w:t>
            </w:r>
          </w:p>
        </w:tc>
      </w:tr>
      <w:tr w:rsidR="00CF4206" w:rsidRPr="00F67931" w14:paraId="16BC7610" w14:textId="77777777" w:rsidTr="007B440F">
        <w:trPr>
          <w:gridAfter w:val="1"/>
          <w:wAfter w:w="18" w:type="dxa"/>
          <w:trHeight w:val="315"/>
        </w:trPr>
        <w:tc>
          <w:tcPr>
            <w:tcW w:w="4052" w:type="dxa"/>
            <w:tcBorders>
              <w:top w:val="nil"/>
              <w:left w:val="single" w:sz="4" w:space="0" w:color="auto"/>
              <w:bottom w:val="single" w:sz="4" w:space="0" w:color="auto"/>
              <w:right w:val="single" w:sz="4" w:space="0" w:color="auto"/>
            </w:tcBorders>
            <w:shd w:val="clear" w:color="auto" w:fill="auto"/>
            <w:noWrap/>
            <w:vAlign w:val="bottom"/>
            <w:hideMark/>
          </w:tcPr>
          <w:p w14:paraId="0E94FC76" w14:textId="77777777" w:rsidR="00CF4206" w:rsidRPr="00F67931" w:rsidRDefault="00CF4206" w:rsidP="00514B33">
            <w:pPr>
              <w:rPr>
                <w:lang w:val="es-ES" w:eastAsia="es-ES"/>
              </w:rPr>
            </w:pPr>
            <w:r>
              <w:rPr>
                <w:lang w:val="es-ES" w:eastAsia="es-ES"/>
              </w:rPr>
              <w:t>Muestreo</w:t>
            </w:r>
            <w:r w:rsidRPr="00F67931">
              <w:rPr>
                <w:lang w:val="es-ES" w:eastAsia="es-ES"/>
              </w:rPr>
              <w:t xml:space="preserve"> </w:t>
            </w:r>
          </w:p>
        </w:tc>
        <w:tc>
          <w:tcPr>
            <w:tcW w:w="437" w:type="dxa"/>
            <w:tcBorders>
              <w:top w:val="nil"/>
              <w:left w:val="nil"/>
              <w:bottom w:val="single" w:sz="4" w:space="0" w:color="auto"/>
              <w:right w:val="single" w:sz="4" w:space="0" w:color="auto"/>
            </w:tcBorders>
            <w:shd w:val="clear" w:color="000000" w:fill="000000"/>
            <w:vAlign w:val="bottom"/>
            <w:hideMark/>
          </w:tcPr>
          <w:p w14:paraId="04A5E31C"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000000" w:fill="000000"/>
            <w:vAlign w:val="bottom"/>
            <w:hideMark/>
          </w:tcPr>
          <w:p w14:paraId="6B064B0A"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6B799C5E"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hideMark/>
          </w:tcPr>
          <w:p w14:paraId="3370A4FB"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0375FB24"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60305244"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38D0F1C4"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hideMark/>
          </w:tcPr>
          <w:p w14:paraId="42D7B7BB"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68B05E5E"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51212965"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003DDB17"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hideMark/>
          </w:tcPr>
          <w:p w14:paraId="600ABB33" w14:textId="77777777" w:rsidR="00CF4206" w:rsidRPr="00F67931" w:rsidRDefault="00CF4206" w:rsidP="00514B33">
            <w:pPr>
              <w:rPr>
                <w:lang w:val="es-ES" w:eastAsia="es-ES"/>
              </w:rPr>
            </w:pPr>
          </w:p>
        </w:tc>
      </w:tr>
      <w:tr w:rsidR="007B440F" w:rsidRPr="00F67931" w14:paraId="0585A38E" w14:textId="77777777" w:rsidTr="005B5B38">
        <w:trPr>
          <w:gridAfter w:val="1"/>
          <w:wAfter w:w="18" w:type="dxa"/>
          <w:trHeight w:val="315"/>
        </w:trPr>
        <w:tc>
          <w:tcPr>
            <w:tcW w:w="4052" w:type="dxa"/>
            <w:tcBorders>
              <w:top w:val="nil"/>
              <w:left w:val="single" w:sz="4" w:space="0" w:color="auto"/>
              <w:bottom w:val="single" w:sz="4" w:space="0" w:color="auto"/>
              <w:right w:val="single" w:sz="4" w:space="0" w:color="auto"/>
            </w:tcBorders>
            <w:shd w:val="clear" w:color="auto" w:fill="auto"/>
            <w:noWrap/>
            <w:vAlign w:val="bottom"/>
          </w:tcPr>
          <w:p w14:paraId="570A0034" w14:textId="77777777" w:rsidR="007B440F" w:rsidRDefault="005B5B38" w:rsidP="00514B33">
            <w:pPr>
              <w:rPr>
                <w:lang w:val="es-ES" w:eastAsia="es-ES"/>
              </w:rPr>
            </w:pPr>
            <w:r>
              <w:rPr>
                <w:lang w:val="es-ES" w:eastAsia="es-ES"/>
              </w:rPr>
              <w:t>Ensayos granulometría</w:t>
            </w:r>
          </w:p>
        </w:tc>
        <w:tc>
          <w:tcPr>
            <w:tcW w:w="437" w:type="dxa"/>
            <w:tcBorders>
              <w:top w:val="nil"/>
              <w:left w:val="nil"/>
              <w:bottom w:val="single" w:sz="4" w:space="0" w:color="auto"/>
              <w:right w:val="single" w:sz="4" w:space="0" w:color="auto"/>
            </w:tcBorders>
            <w:shd w:val="clear" w:color="auto" w:fill="auto"/>
            <w:vAlign w:val="bottom"/>
          </w:tcPr>
          <w:p w14:paraId="35B6B42A" w14:textId="77777777" w:rsidR="007B440F" w:rsidRPr="00F67931" w:rsidRDefault="007B440F"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tcPr>
          <w:p w14:paraId="3D2A90F7" w14:textId="77777777" w:rsidR="007B440F" w:rsidRPr="00F67931" w:rsidRDefault="007B440F" w:rsidP="00514B33">
            <w:pPr>
              <w:rPr>
                <w:lang w:val="es-ES" w:eastAsia="es-ES"/>
              </w:rPr>
            </w:pPr>
          </w:p>
        </w:tc>
        <w:tc>
          <w:tcPr>
            <w:tcW w:w="437" w:type="dxa"/>
            <w:tcBorders>
              <w:top w:val="nil"/>
              <w:left w:val="nil"/>
              <w:bottom w:val="single" w:sz="4" w:space="0" w:color="auto"/>
              <w:right w:val="single" w:sz="4" w:space="0" w:color="auto"/>
            </w:tcBorders>
            <w:shd w:val="clear" w:color="auto" w:fill="000000" w:themeFill="text1"/>
            <w:vAlign w:val="bottom"/>
          </w:tcPr>
          <w:p w14:paraId="2508282D" w14:textId="77777777" w:rsidR="007B440F" w:rsidRPr="00F67931" w:rsidRDefault="007B440F" w:rsidP="00514B33">
            <w:pPr>
              <w:rPr>
                <w:lang w:val="es-ES" w:eastAsia="es-ES"/>
              </w:rPr>
            </w:pPr>
          </w:p>
        </w:tc>
        <w:tc>
          <w:tcPr>
            <w:tcW w:w="438" w:type="dxa"/>
            <w:tcBorders>
              <w:top w:val="nil"/>
              <w:left w:val="nil"/>
              <w:bottom w:val="single" w:sz="4" w:space="0" w:color="auto"/>
              <w:right w:val="single" w:sz="4" w:space="0" w:color="auto"/>
            </w:tcBorders>
            <w:shd w:val="clear" w:color="auto" w:fill="000000" w:themeFill="text1"/>
            <w:vAlign w:val="bottom"/>
          </w:tcPr>
          <w:p w14:paraId="44FA1506" w14:textId="77777777" w:rsidR="007B440F" w:rsidRPr="00F67931" w:rsidRDefault="007B440F"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tcPr>
          <w:p w14:paraId="49055661" w14:textId="77777777" w:rsidR="007B440F" w:rsidRPr="00F67931" w:rsidRDefault="007B440F"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tcPr>
          <w:p w14:paraId="6CCFA0DA" w14:textId="77777777" w:rsidR="007B440F" w:rsidRPr="00F67931" w:rsidRDefault="007B440F"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tcPr>
          <w:p w14:paraId="745AAE53" w14:textId="77777777" w:rsidR="007B440F" w:rsidRPr="00F67931" w:rsidRDefault="007B440F"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tcPr>
          <w:p w14:paraId="55DE8BFB" w14:textId="77777777" w:rsidR="007B440F" w:rsidRPr="00F67931" w:rsidRDefault="007B440F"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tcPr>
          <w:p w14:paraId="55ACF054" w14:textId="77777777" w:rsidR="007B440F" w:rsidRPr="00F67931" w:rsidRDefault="007B440F"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tcPr>
          <w:p w14:paraId="668C9FAE" w14:textId="77777777" w:rsidR="007B440F" w:rsidRPr="00F67931" w:rsidRDefault="007B440F"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tcPr>
          <w:p w14:paraId="3BD6B5E5" w14:textId="77777777" w:rsidR="007B440F" w:rsidRPr="00F67931" w:rsidRDefault="007B440F"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tcPr>
          <w:p w14:paraId="370CEA4F" w14:textId="77777777" w:rsidR="007B440F" w:rsidRPr="00F67931" w:rsidRDefault="007B440F" w:rsidP="00514B33">
            <w:pPr>
              <w:rPr>
                <w:lang w:val="es-ES" w:eastAsia="es-ES"/>
              </w:rPr>
            </w:pPr>
          </w:p>
        </w:tc>
      </w:tr>
      <w:tr w:rsidR="00CF4206" w:rsidRPr="00F67931" w14:paraId="59EB90C6" w14:textId="77777777" w:rsidTr="005B5B38">
        <w:trPr>
          <w:gridAfter w:val="1"/>
          <w:wAfter w:w="18" w:type="dxa"/>
          <w:trHeight w:val="315"/>
        </w:trPr>
        <w:tc>
          <w:tcPr>
            <w:tcW w:w="4052" w:type="dxa"/>
            <w:tcBorders>
              <w:top w:val="nil"/>
              <w:left w:val="single" w:sz="4" w:space="0" w:color="auto"/>
              <w:bottom w:val="single" w:sz="4" w:space="0" w:color="auto"/>
              <w:right w:val="single" w:sz="4" w:space="0" w:color="auto"/>
            </w:tcBorders>
            <w:shd w:val="clear" w:color="auto" w:fill="auto"/>
            <w:noWrap/>
            <w:vAlign w:val="bottom"/>
            <w:hideMark/>
          </w:tcPr>
          <w:p w14:paraId="72E043AB" w14:textId="77777777" w:rsidR="00CF4206" w:rsidRPr="00F67931" w:rsidRDefault="00CF4206" w:rsidP="007B440F">
            <w:pPr>
              <w:rPr>
                <w:lang w:val="es-ES" w:eastAsia="es-ES"/>
              </w:rPr>
            </w:pPr>
            <w:r w:rsidRPr="00F67931">
              <w:rPr>
                <w:lang w:val="es-ES" w:eastAsia="es-ES"/>
              </w:rPr>
              <w:t xml:space="preserve">Separación e identificación de </w:t>
            </w:r>
            <w:r w:rsidR="007B440F">
              <w:rPr>
                <w:lang w:val="es-ES" w:eastAsia="es-ES"/>
              </w:rPr>
              <w:t>poliquetos</w:t>
            </w:r>
          </w:p>
        </w:tc>
        <w:tc>
          <w:tcPr>
            <w:tcW w:w="437" w:type="dxa"/>
            <w:tcBorders>
              <w:top w:val="nil"/>
              <w:left w:val="nil"/>
              <w:bottom w:val="single" w:sz="4" w:space="0" w:color="auto"/>
              <w:right w:val="single" w:sz="4" w:space="0" w:color="auto"/>
            </w:tcBorders>
            <w:shd w:val="clear" w:color="auto" w:fill="auto"/>
            <w:vAlign w:val="bottom"/>
            <w:hideMark/>
          </w:tcPr>
          <w:p w14:paraId="2090E318"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7164DFD0"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000000" w:fill="000000"/>
            <w:vAlign w:val="bottom"/>
            <w:hideMark/>
          </w:tcPr>
          <w:p w14:paraId="45EB356F"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000000" w:fill="000000"/>
            <w:vAlign w:val="bottom"/>
            <w:hideMark/>
          </w:tcPr>
          <w:p w14:paraId="6B6DBB5D"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000000" w:themeFill="text1"/>
            <w:vAlign w:val="bottom"/>
            <w:hideMark/>
          </w:tcPr>
          <w:p w14:paraId="6BB9C908"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000000" w:themeFill="text1"/>
            <w:vAlign w:val="bottom"/>
            <w:hideMark/>
          </w:tcPr>
          <w:p w14:paraId="516227A0"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000000" w:themeFill="text1"/>
            <w:vAlign w:val="bottom"/>
            <w:hideMark/>
          </w:tcPr>
          <w:p w14:paraId="3D96F85F"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hideMark/>
          </w:tcPr>
          <w:p w14:paraId="63C326C8"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50B3B16E"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18AA9C95"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6445CEE0"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hideMark/>
          </w:tcPr>
          <w:p w14:paraId="651E63E7" w14:textId="77777777" w:rsidR="00CF4206" w:rsidRPr="00F67931" w:rsidRDefault="00CF4206" w:rsidP="00514B33">
            <w:pPr>
              <w:rPr>
                <w:lang w:val="es-ES" w:eastAsia="es-ES"/>
              </w:rPr>
            </w:pPr>
          </w:p>
        </w:tc>
      </w:tr>
      <w:tr w:rsidR="00CF4206" w:rsidRPr="00F67931" w14:paraId="19346181" w14:textId="77777777" w:rsidTr="005B5B38">
        <w:trPr>
          <w:gridAfter w:val="1"/>
          <w:wAfter w:w="18" w:type="dxa"/>
          <w:trHeight w:val="315"/>
        </w:trPr>
        <w:tc>
          <w:tcPr>
            <w:tcW w:w="4052" w:type="dxa"/>
            <w:tcBorders>
              <w:top w:val="nil"/>
              <w:left w:val="single" w:sz="4" w:space="0" w:color="auto"/>
              <w:bottom w:val="single" w:sz="4" w:space="0" w:color="auto"/>
              <w:right w:val="single" w:sz="4" w:space="0" w:color="auto"/>
            </w:tcBorders>
            <w:shd w:val="clear" w:color="auto" w:fill="auto"/>
            <w:noWrap/>
            <w:vAlign w:val="bottom"/>
            <w:hideMark/>
          </w:tcPr>
          <w:p w14:paraId="3D1DDF6F" w14:textId="77777777" w:rsidR="00CF4206" w:rsidRPr="00F67931" w:rsidRDefault="007B440F" w:rsidP="00514B33">
            <w:pPr>
              <w:rPr>
                <w:lang w:val="es-ES" w:eastAsia="es-ES"/>
              </w:rPr>
            </w:pPr>
            <w:r>
              <w:rPr>
                <w:lang w:val="es-ES" w:eastAsia="es-ES"/>
              </w:rPr>
              <w:t>Confirmación de la identidad</w:t>
            </w:r>
            <w:r w:rsidR="00CF4206" w:rsidRPr="00F67931">
              <w:rPr>
                <w:lang w:val="es-ES" w:eastAsia="es-ES"/>
              </w:rPr>
              <w:t xml:space="preserve"> </w:t>
            </w:r>
          </w:p>
        </w:tc>
        <w:tc>
          <w:tcPr>
            <w:tcW w:w="437" w:type="dxa"/>
            <w:tcBorders>
              <w:top w:val="nil"/>
              <w:left w:val="nil"/>
              <w:bottom w:val="single" w:sz="4" w:space="0" w:color="auto"/>
              <w:right w:val="single" w:sz="4" w:space="0" w:color="auto"/>
            </w:tcBorders>
            <w:shd w:val="clear" w:color="auto" w:fill="auto"/>
            <w:vAlign w:val="bottom"/>
            <w:hideMark/>
          </w:tcPr>
          <w:p w14:paraId="3E11878E"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418A3172"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6D97BA9A"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hideMark/>
          </w:tcPr>
          <w:p w14:paraId="70DE9E21"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27653F51"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000000" w:themeFill="text1"/>
            <w:vAlign w:val="bottom"/>
            <w:hideMark/>
          </w:tcPr>
          <w:p w14:paraId="723ACC7B"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000000" w:themeFill="text1"/>
            <w:vAlign w:val="bottom"/>
            <w:hideMark/>
          </w:tcPr>
          <w:p w14:paraId="54C38484"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auto" w:fill="000000" w:themeFill="text1"/>
            <w:vAlign w:val="bottom"/>
            <w:hideMark/>
          </w:tcPr>
          <w:p w14:paraId="6BBFA347"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000000" w:themeFill="text1"/>
            <w:vAlign w:val="bottom"/>
            <w:hideMark/>
          </w:tcPr>
          <w:p w14:paraId="31E7C724"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23CF7CBB"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69F0E4CD"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hideMark/>
          </w:tcPr>
          <w:p w14:paraId="598688A1" w14:textId="77777777" w:rsidR="00CF4206" w:rsidRPr="00F67931" w:rsidRDefault="00CF4206" w:rsidP="00514B33">
            <w:pPr>
              <w:rPr>
                <w:lang w:val="es-ES" w:eastAsia="es-ES"/>
              </w:rPr>
            </w:pPr>
          </w:p>
        </w:tc>
      </w:tr>
      <w:tr w:rsidR="005B5B38" w:rsidRPr="00F67931" w14:paraId="1F3C6E65" w14:textId="77777777" w:rsidTr="005B5B38">
        <w:trPr>
          <w:gridAfter w:val="1"/>
          <w:wAfter w:w="18" w:type="dxa"/>
          <w:trHeight w:val="315"/>
        </w:trPr>
        <w:tc>
          <w:tcPr>
            <w:tcW w:w="4052" w:type="dxa"/>
            <w:tcBorders>
              <w:top w:val="nil"/>
              <w:left w:val="single" w:sz="4" w:space="0" w:color="auto"/>
              <w:bottom w:val="single" w:sz="4" w:space="0" w:color="auto"/>
              <w:right w:val="single" w:sz="4" w:space="0" w:color="auto"/>
            </w:tcBorders>
            <w:shd w:val="clear" w:color="auto" w:fill="auto"/>
            <w:noWrap/>
            <w:vAlign w:val="bottom"/>
          </w:tcPr>
          <w:p w14:paraId="098D639D" w14:textId="77777777" w:rsidR="005B5B38" w:rsidRDefault="005B5B38" w:rsidP="00514B33">
            <w:pPr>
              <w:rPr>
                <w:lang w:val="es-ES" w:eastAsia="es-ES"/>
              </w:rPr>
            </w:pPr>
            <w:r>
              <w:rPr>
                <w:lang w:val="es-ES" w:eastAsia="es-ES"/>
              </w:rPr>
              <w:t>Correlación de ocurrencia y atributos con composición del sedimento</w:t>
            </w:r>
          </w:p>
        </w:tc>
        <w:tc>
          <w:tcPr>
            <w:tcW w:w="437" w:type="dxa"/>
            <w:tcBorders>
              <w:top w:val="nil"/>
              <w:left w:val="nil"/>
              <w:bottom w:val="single" w:sz="4" w:space="0" w:color="auto"/>
              <w:right w:val="single" w:sz="4" w:space="0" w:color="auto"/>
            </w:tcBorders>
            <w:shd w:val="clear" w:color="auto" w:fill="auto"/>
            <w:vAlign w:val="bottom"/>
          </w:tcPr>
          <w:p w14:paraId="10333808" w14:textId="77777777" w:rsidR="005B5B38" w:rsidRPr="00F67931" w:rsidRDefault="005B5B38"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tcPr>
          <w:p w14:paraId="17F95503" w14:textId="77777777" w:rsidR="005B5B38" w:rsidRPr="00F67931" w:rsidRDefault="005B5B38"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tcPr>
          <w:p w14:paraId="533F2037" w14:textId="77777777" w:rsidR="005B5B38" w:rsidRPr="00F67931" w:rsidRDefault="005B5B38"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tcPr>
          <w:p w14:paraId="37C3CCCD" w14:textId="77777777" w:rsidR="005B5B38" w:rsidRPr="00F67931" w:rsidRDefault="005B5B38"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tcPr>
          <w:p w14:paraId="6D94A0BF" w14:textId="77777777" w:rsidR="005B5B38" w:rsidRPr="00F67931" w:rsidRDefault="005B5B38"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tcPr>
          <w:p w14:paraId="79E7BC24" w14:textId="77777777" w:rsidR="005B5B38" w:rsidRPr="00F67931" w:rsidRDefault="005B5B38"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tcPr>
          <w:p w14:paraId="4A299B8D" w14:textId="77777777" w:rsidR="005B5B38" w:rsidRPr="00F67931" w:rsidRDefault="005B5B38" w:rsidP="00514B33">
            <w:pPr>
              <w:rPr>
                <w:lang w:val="es-ES" w:eastAsia="es-ES"/>
              </w:rPr>
            </w:pPr>
          </w:p>
        </w:tc>
        <w:tc>
          <w:tcPr>
            <w:tcW w:w="438" w:type="dxa"/>
            <w:tcBorders>
              <w:top w:val="nil"/>
              <w:left w:val="nil"/>
              <w:bottom w:val="single" w:sz="4" w:space="0" w:color="auto"/>
              <w:right w:val="single" w:sz="4" w:space="0" w:color="auto"/>
            </w:tcBorders>
            <w:shd w:val="clear" w:color="auto" w:fill="000000" w:themeFill="text1"/>
            <w:vAlign w:val="bottom"/>
          </w:tcPr>
          <w:p w14:paraId="39414E69" w14:textId="77777777" w:rsidR="005B5B38" w:rsidRPr="00F67931" w:rsidRDefault="005B5B38" w:rsidP="00514B33">
            <w:pPr>
              <w:rPr>
                <w:lang w:val="es-ES" w:eastAsia="es-ES"/>
              </w:rPr>
            </w:pPr>
          </w:p>
        </w:tc>
        <w:tc>
          <w:tcPr>
            <w:tcW w:w="437" w:type="dxa"/>
            <w:tcBorders>
              <w:top w:val="nil"/>
              <w:left w:val="nil"/>
              <w:bottom w:val="single" w:sz="4" w:space="0" w:color="auto"/>
              <w:right w:val="single" w:sz="4" w:space="0" w:color="auto"/>
            </w:tcBorders>
            <w:shd w:val="clear" w:color="auto" w:fill="000000" w:themeFill="text1"/>
            <w:vAlign w:val="bottom"/>
          </w:tcPr>
          <w:p w14:paraId="1969D1FC" w14:textId="77777777" w:rsidR="005B5B38" w:rsidRPr="00F67931" w:rsidRDefault="005B5B38"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tcPr>
          <w:p w14:paraId="0BA98119" w14:textId="77777777" w:rsidR="005B5B38" w:rsidRPr="00F67931" w:rsidRDefault="005B5B38"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tcPr>
          <w:p w14:paraId="00CA59AD" w14:textId="77777777" w:rsidR="005B5B38" w:rsidRPr="00F67931" w:rsidRDefault="005B5B38"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tcPr>
          <w:p w14:paraId="6DDF0129" w14:textId="77777777" w:rsidR="005B5B38" w:rsidRPr="00F67931" w:rsidRDefault="005B5B38" w:rsidP="00514B33">
            <w:pPr>
              <w:rPr>
                <w:lang w:val="es-ES" w:eastAsia="es-ES"/>
              </w:rPr>
            </w:pPr>
          </w:p>
        </w:tc>
      </w:tr>
      <w:tr w:rsidR="00CF4206" w:rsidRPr="00F67931" w14:paraId="5CE8A21C" w14:textId="77777777" w:rsidTr="005B5B38">
        <w:trPr>
          <w:gridAfter w:val="1"/>
          <w:wAfter w:w="18" w:type="dxa"/>
          <w:trHeight w:val="315"/>
        </w:trPr>
        <w:tc>
          <w:tcPr>
            <w:tcW w:w="4052" w:type="dxa"/>
            <w:tcBorders>
              <w:top w:val="nil"/>
              <w:left w:val="single" w:sz="4" w:space="0" w:color="auto"/>
              <w:bottom w:val="single" w:sz="4" w:space="0" w:color="auto"/>
              <w:right w:val="single" w:sz="4" w:space="0" w:color="auto"/>
            </w:tcBorders>
            <w:shd w:val="clear" w:color="auto" w:fill="auto"/>
            <w:noWrap/>
            <w:vAlign w:val="bottom"/>
            <w:hideMark/>
          </w:tcPr>
          <w:p w14:paraId="6C63D84E" w14:textId="77777777" w:rsidR="00CF4206" w:rsidRPr="00F67931" w:rsidRDefault="00CF4206" w:rsidP="00514B33">
            <w:pPr>
              <w:rPr>
                <w:lang w:val="es-ES" w:eastAsia="es-ES"/>
              </w:rPr>
            </w:pPr>
            <w:r w:rsidRPr="00F67931">
              <w:rPr>
                <w:lang w:val="es-ES" w:eastAsia="es-ES"/>
              </w:rPr>
              <w:t xml:space="preserve">Redacción de documentos técnicos </w:t>
            </w:r>
          </w:p>
        </w:tc>
        <w:tc>
          <w:tcPr>
            <w:tcW w:w="437" w:type="dxa"/>
            <w:tcBorders>
              <w:top w:val="nil"/>
              <w:left w:val="nil"/>
              <w:bottom w:val="single" w:sz="4" w:space="0" w:color="auto"/>
              <w:right w:val="single" w:sz="4" w:space="0" w:color="auto"/>
            </w:tcBorders>
            <w:shd w:val="clear" w:color="auto" w:fill="auto"/>
            <w:vAlign w:val="bottom"/>
            <w:hideMark/>
          </w:tcPr>
          <w:p w14:paraId="4D6E0A57"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118F9BED"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4D5D914A"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hideMark/>
          </w:tcPr>
          <w:p w14:paraId="199B9495"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009FE3A9"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10ED8178"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028C9F7B"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000000" w:fill="000000"/>
            <w:vAlign w:val="bottom"/>
            <w:hideMark/>
          </w:tcPr>
          <w:p w14:paraId="67CEEA37"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000000" w:fill="000000"/>
            <w:vAlign w:val="bottom"/>
            <w:hideMark/>
          </w:tcPr>
          <w:p w14:paraId="07FC2ED8"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000000" w:fill="000000"/>
            <w:vAlign w:val="bottom"/>
            <w:hideMark/>
          </w:tcPr>
          <w:p w14:paraId="709DC1A6"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6F1AEB72"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hideMark/>
          </w:tcPr>
          <w:p w14:paraId="76C77536" w14:textId="77777777" w:rsidR="00CF4206" w:rsidRPr="00F67931" w:rsidRDefault="00CF4206" w:rsidP="00514B33">
            <w:pPr>
              <w:rPr>
                <w:lang w:val="es-ES" w:eastAsia="es-ES"/>
              </w:rPr>
            </w:pPr>
          </w:p>
        </w:tc>
      </w:tr>
      <w:tr w:rsidR="00CF4206" w:rsidRPr="00F67931" w14:paraId="68E8CABA" w14:textId="77777777" w:rsidTr="007B440F">
        <w:trPr>
          <w:gridAfter w:val="1"/>
          <w:wAfter w:w="18" w:type="dxa"/>
          <w:trHeight w:val="315"/>
        </w:trPr>
        <w:tc>
          <w:tcPr>
            <w:tcW w:w="4052" w:type="dxa"/>
            <w:tcBorders>
              <w:top w:val="nil"/>
              <w:left w:val="single" w:sz="4" w:space="0" w:color="auto"/>
              <w:bottom w:val="single" w:sz="4" w:space="0" w:color="auto"/>
              <w:right w:val="single" w:sz="4" w:space="0" w:color="auto"/>
            </w:tcBorders>
            <w:shd w:val="clear" w:color="auto" w:fill="auto"/>
            <w:noWrap/>
            <w:vAlign w:val="bottom"/>
            <w:hideMark/>
          </w:tcPr>
          <w:p w14:paraId="639FF1FF" w14:textId="77777777" w:rsidR="00CF4206" w:rsidRPr="00F67931" w:rsidRDefault="00CF4206" w:rsidP="00514B33">
            <w:pPr>
              <w:rPr>
                <w:lang w:val="es-ES" w:eastAsia="es-ES"/>
              </w:rPr>
            </w:pPr>
            <w:r w:rsidRPr="00F67931">
              <w:rPr>
                <w:lang w:val="es-ES" w:eastAsia="es-ES"/>
              </w:rPr>
              <w:t xml:space="preserve">Registro a SIB, </w:t>
            </w:r>
            <w:proofErr w:type="spellStart"/>
            <w:r w:rsidRPr="00F67931">
              <w:rPr>
                <w:lang w:val="es-ES" w:eastAsia="es-ES"/>
              </w:rPr>
              <w:t>BoldSystem</w:t>
            </w:r>
            <w:proofErr w:type="spellEnd"/>
            <w:r w:rsidRPr="00F67931">
              <w:rPr>
                <w:lang w:val="es-ES" w:eastAsia="es-ES"/>
              </w:rPr>
              <w:t xml:space="preserve">, </w:t>
            </w:r>
            <w:proofErr w:type="spellStart"/>
            <w:r w:rsidRPr="00F67931">
              <w:rPr>
                <w:lang w:val="es-ES" w:eastAsia="es-ES"/>
              </w:rPr>
              <w:t>Cecoldo</w:t>
            </w:r>
            <w:proofErr w:type="spellEnd"/>
            <w:r w:rsidRPr="00F67931">
              <w:rPr>
                <w:lang w:val="es-ES" w:eastAsia="es-ES"/>
              </w:rPr>
              <w:t xml:space="preserve"> </w:t>
            </w:r>
          </w:p>
        </w:tc>
        <w:tc>
          <w:tcPr>
            <w:tcW w:w="437" w:type="dxa"/>
            <w:tcBorders>
              <w:top w:val="nil"/>
              <w:left w:val="nil"/>
              <w:bottom w:val="single" w:sz="4" w:space="0" w:color="auto"/>
              <w:right w:val="single" w:sz="4" w:space="0" w:color="auto"/>
            </w:tcBorders>
            <w:shd w:val="clear" w:color="auto" w:fill="auto"/>
            <w:vAlign w:val="bottom"/>
            <w:hideMark/>
          </w:tcPr>
          <w:p w14:paraId="0A13BE13"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326F8ABD"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7C2A3219"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hideMark/>
          </w:tcPr>
          <w:p w14:paraId="79D0E72F"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5E41EAE3"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21DCE733"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329E561C"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hideMark/>
          </w:tcPr>
          <w:p w14:paraId="7F5A4E0E"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46715FC7"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06743654"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000000" w:fill="000000"/>
            <w:vAlign w:val="bottom"/>
            <w:hideMark/>
          </w:tcPr>
          <w:p w14:paraId="3354F09C"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000000" w:fill="000000"/>
            <w:vAlign w:val="bottom"/>
            <w:hideMark/>
          </w:tcPr>
          <w:p w14:paraId="5C9F5E12" w14:textId="77777777" w:rsidR="00CF4206" w:rsidRPr="00F67931" w:rsidRDefault="00CF4206" w:rsidP="00514B33">
            <w:pPr>
              <w:rPr>
                <w:lang w:val="es-ES" w:eastAsia="es-ES"/>
              </w:rPr>
            </w:pPr>
          </w:p>
        </w:tc>
      </w:tr>
      <w:tr w:rsidR="00CF4206" w:rsidRPr="00F67931" w14:paraId="7E922909" w14:textId="77777777" w:rsidTr="007B440F">
        <w:trPr>
          <w:gridAfter w:val="1"/>
          <w:wAfter w:w="18" w:type="dxa"/>
          <w:trHeight w:val="315"/>
        </w:trPr>
        <w:tc>
          <w:tcPr>
            <w:tcW w:w="4052" w:type="dxa"/>
            <w:tcBorders>
              <w:top w:val="nil"/>
              <w:left w:val="single" w:sz="4" w:space="0" w:color="auto"/>
              <w:bottom w:val="single" w:sz="4" w:space="0" w:color="auto"/>
              <w:right w:val="single" w:sz="4" w:space="0" w:color="auto"/>
            </w:tcBorders>
            <w:shd w:val="clear" w:color="auto" w:fill="auto"/>
            <w:noWrap/>
            <w:vAlign w:val="bottom"/>
            <w:hideMark/>
          </w:tcPr>
          <w:p w14:paraId="45B63AE1" w14:textId="77777777" w:rsidR="00CF4206" w:rsidRPr="00F67931" w:rsidRDefault="00CF4206" w:rsidP="00514B33">
            <w:pPr>
              <w:rPr>
                <w:lang w:val="es-ES" w:eastAsia="es-ES"/>
              </w:rPr>
            </w:pPr>
            <w:r w:rsidRPr="00F67931">
              <w:rPr>
                <w:lang w:val="es-ES" w:eastAsia="es-ES"/>
              </w:rPr>
              <w:t xml:space="preserve">Informes Parciales </w:t>
            </w:r>
          </w:p>
        </w:tc>
        <w:tc>
          <w:tcPr>
            <w:tcW w:w="437" w:type="dxa"/>
            <w:tcBorders>
              <w:top w:val="nil"/>
              <w:left w:val="nil"/>
              <w:bottom w:val="single" w:sz="4" w:space="0" w:color="auto"/>
              <w:right w:val="single" w:sz="4" w:space="0" w:color="auto"/>
            </w:tcBorders>
            <w:shd w:val="clear" w:color="auto" w:fill="auto"/>
            <w:vAlign w:val="bottom"/>
            <w:hideMark/>
          </w:tcPr>
          <w:p w14:paraId="7AFDA67F"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6FE95164"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64E461E3"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hideMark/>
          </w:tcPr>
          <w:p w14:paraId="288C2559"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23817FAE"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3A0C0077"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000000" w:fill="000000"/>
            <w:vAlign w:val="bottom"/>
            <w:hideMark/>
          </w:tcPr>
          <w:p w14:paraId="797AAF4B"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hideMark/>
          </w:tcPr>
          <w:p w14:paraId="72A3B6D2"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0DA989C2"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3C168782"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47594A43"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hideMark/>
          </w:tcPr>
          <w:p w14:paraId="4782C37B" w14:textId="77777777" w:rsidR="00CF4206" w:rsidRPr="00F67931" w:rsidRDefault="00CF4206" w:rsidP="00514B33">
            <w:pPr>
              <w:rPr>
                <w:lang w:val="es-ES" w:eastAsia="es-ES"/>
              </w:rPr>
            </w:pPr>
          </w:p>
        </w:tc>
      </w:tr>
      <w:tr w:rsidR="00CF4206" w:rsidRPr="00F67931" w14:paraId="663AA409" w14:textId="77777777" w:rsidTr="007B440F">
        <w:trPr>
          <w:gridAfter w:val="1"/>
          <w:wAfter w:w="18" w:type="dxa"/>
          <w:trHeight w:val="315"/>
        </w:trPr>
        <w:tc>
          <w:tcPr>
            <w:tcW w:w="4052" w:type="dxa"/>
            <w:tcBorders>
              <w:top w:val="nil"/>
              <w:left w:val="single" w:sz="4" w:space="0" w:color="auto"/>
              <w:bottom w:val="single" w:sz="4" w:space="0" w:color="auto"/>
              <w:right w:val="single" w:sz="4" w:space="0" w:color="auto"/>
            </w:tcBorders>
            <w:shd w:val="clear" w:color="auto" w:fill="auto"/>
            <w:noWrap/>
            <w:vAlign w:val="bottom"/>
            <w:hideMark/>
          </w:tcPr>
          <w:p w14:paraId="483D38ED" w14:textId="77777777" w:rsidR="00CF4206" w:rsidRPr="00F67931" w:rsidRDefault="00CF4206" w:rsidP="00514B33">
            <w:pPr>
              <w:rPr>
                <w:lang w:val="es-ES" w:eastAsia="es-ES"/>
              </w:rPr>
            </w:pPr>
            <w:r w:rsidRPr="00F67931">
              <w:rPr>
                <w:lang w:val="es-ES" w:eastAsia="es-ES"/>
              </w:rPr>
              <w:t xml:space="preserve">Informe Final </w:t>
            </w:r>
          </w:p>
        </w:tc>
        <w:tc>
          <w:tcPr>
            <w:tcW w:w="437" w:type="dxa"/>
            <w:tcBorders>
              <w:top w:val="nil"/>
              <w:left w:val="nil"/>
              <w:bottom w:val="single" w:sz="4" w:space="0" w:color="auto"/>
              <w:right w:val="single" w:sz="4" w:space="0" w:color="auto"/>
            </w:tcBorders>
            <w:shd w:val="clear" w:color="auto" w:fill="auto"/>
            <w:vAlign w:val="bottom"/>
            <w:hideMark/>
          </w:tcPr>
          <w:p w14:paraId="6FBDC345"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5DF932D6"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3C2036DA"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hideMark/>
          </w:tcPr>
          <w:p w14:paraId="3AE50D61"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003F2752"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11D4298B"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134A682E"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hideMark/>
          </w:tcPr>
          <w:p w14:paraId="288B74C6"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090BA795"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1F28A80B"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75C36836"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000000" w:fill="000000"/>
            <w:vAlign w:val="bottom"/>
            <w:hideMark/>
          </w:tcPr>
          <w:p w14:paraId="6481E4FD" w14:textId="77777777" w:rsidR="00CF4206" w:rsidRPr="00F67931" w:rsidRDefault="00CF4206" w:rsidP="00514B33">
            <w:pPr>
              <w:rPr>
                <w:lang w:val="es-ES" w:eastAsia="es-ES"/>
              </w:rPr>
            </w:pPr>
          </w:p>
        </w:tc>
      </w:tr>
    </w:tbl>
    <w:p w14:paraId="72B3DD36" w14:textId="77777777" w:rsidR="00CF4206" w:rsidRPr="009431C6" w:rsidRDefault="00CF4206" w:rsidP="00CF4206">
      <w:pPr>
        <w:rPr>
          <w:lang w:val="es-ES"/>
        </w:rPr>
      </w:pPr>
    </w:p>
    <w:p w14:paraId="793A48B0" w14:textId="77777777" w:rsidR="00CF4206" w:rsidRPr="009431C6" w:rsidRDefault="00CF4206" w:rsidP="00CF4206">
      <w:pPr>
        <w:pStyle w:val="Ttulo2"/>
        <w:tabs>
          <w:tab w:val="clear" w:pos="360"/>
        </w:tabs>
        <w:ind w:left="0"/>
      </w:pPr>
      <w:r w:rsidRPr="009431C6">
        <w:t xml:space="preserve">Resultados esperados </w:t>
      </w:r>
    </w:p>
    <w:p w14:paraId="69F3124B" w14:textId="02830915" w:rsidR="008E2764" w:rsidRDefault="009E2783" w:rsidP="00CF4206">
      <w:pPr>
        <w:rPr>
          <w:ins w:id="151" w:author="Mario H. Londoño Mesa" w:date="2021-02-01T00:41:00Z"/>
        </w:rPr>
      </w:pPr>
      <w:r>
        <w:t xml:space="preserve">Teniendo en cuenta las especies </w:t>
      </w:r>
      <w:commentRangeStart w:id="152"/>
      <w:r>
        <w:t>registradas para el Pacífico colombiano, en contraste con las que se han registrado para el POT</w:t>
      </w:r>
      <w:commentRangeEnd w:id="152"/>
      <w:r w:rsidR="00C17027">
        <w:rPr>
          <w:rStyle w:val="Refdecomentario"/>
        </w:rPr>
        <w:commentReference w:id="152"/>
      </w:r>
      <w:r>
        <w:t xml:space="preserve">, se espera que con esta investigación se </w:t>
      </w:r>
      <w:del w:id="153" w:author="Mario H. Londoño Mesa" w:date="2021-02-01T00:39:00Z">
        <w:r w:rsidDel="00C17027">
          <w:delText xml:space="preserve">generen </w:delText>
        </w:r>
      </w:del>
      <w:ins w:id="154" w:author="Mario H. Londoño Mesa" w:date="2021-02-01T00:39:00Z">
        <w:r w:rsidR="00C17027">
          <w:t xml:space="preserve">encuentren </w:t>
        </w:r>
      </w:ins>
      <w:r>
        <w:t>nuevos registros para el país</w:t>
      </w:r>
      <w:del w:id="155" w:author="Mario H. Londoño Mesa" w:date="2021-02-01T00:39:00Z">
        <w:r w:rsidDel="00C17027">
          <w:delText>,</w:delText>
        </w:r>
      </w:del>
      <w:r>
        <w:t xml:space="preserve"> e</w:t>
      </w:r>
      <w:ins w:id="156" w:author="Mario H. Londoño Mesa" w:date="2021-02-01T00:39:00Z">
        <w:r w:rsidR="00C17027">
          <w:t>,</w:t>
        </w:r>
      </w:ins>
      <w:r>
        <w:t xml:space="preserve"> incluso, </w:t>
      </w:r>
      <w:ins w:id="157" w:author="Mario H. Londoño Mesa" w:date="2021-02-01T00:34:00Z">
        <w:r w:rsidR="007B31B5">
          <w:t xml:space="preserve">se identifiquen y describan </w:t>
        </w:r>
      </w:ins>
      <w:r>
        <w:t xml:space="preserve">nuevas especies para </w:t>
      </w:r>
      <w:del w:id="158" w:author="Mario H. Londoño Mesa" w:date="2021-02-01T00:35:00Z">
        <w:r w:rsidDel="007B31B5">
          <w:delText>el mundo</w:delText>
        </w:r>
      </w:del>
      <w:ins w:id="159" w:author="Mario H. Londoño Mesa" w:date="2021-02-01T00:35:00Z">
        <w:r w:rsidR="007B31B5">
          <w:t>la ciencia</w:t>
        </w:r>
      </w:ins>
      <w:r>
        <w:t xml:space="preserve">. </w:t>
      </w:r>
      <w:ins w:id="160" w:author="Mario H. Londoño Mesa" w:date="2021-02-01T00:41:00Z">
        <w:r w:rsidR="008E2764">
          <w:t xml:space="preserve">Esto podrá comprobar la hipótesis sugerida por </w:t>
        </w:r>
        <w:commentRangeStart w:id="161"/>
        <w:r w:rsidR="008E2764">
          <w:t xml:space="preserve">Salazar-Vallejo (1996) </w:t>
        </w:r>
      </w:ins>
      <w:commentRangeEnd w:id="161"/>
      <w:ins w:id="162" w:author="Mario H. Londoño Mesa" w:date="2021-02-01T00:46:00Z">
        <w:r w:rsidR="008E2764">
          <w:rPr>
            <w:rStyle w:val="Refdecomentario"/>
          </w:rPr>
          <w:commentReference w:id="161"/>
        </w:r>
      </w:ins>
      <w:ins w:id="163" w:author="Mario H. Londoño Mesa" w:date="2021-02-01T00:41:00Z">
        <w:r w:rsidR="008E2764">
          <w:t xml:space="preserve">y comprobada por </w:t>
        </w:r>
        <w:commentRangeStart w:id="164"/>
        <w:r w:rsidR="008E2764">
          <w:t>Londoño-Mesa (20</w:t>
        </w:r>
      </w:ins>
      <w:ins w:id="165" w:author="Mario H. Londoño Mesa" w:date="2021-02-01T00:45:00Z">
        <w:r w:rsidR="008E2764">
          <w:t>11</w:t>
        </w:r>
      </w:ins>
      <w:ins w:id="166" w:author="Mario H. Londoño Mesa" w:date="2021-02-01T00:41:00Z">
        <w:r w:rsidR="008E2764">
          <w:t xml:space="preserve">), </w:t>
        </w:r>
      </w:ins>
      <w:commentRangeEnd w:id="164"/>
      <w:ins w:id="167" w:author="Mario H. Londoño Mesa" w:date="2021-02-01T00:45:00Z">
        <w:r w:rsidR="008E2764">
          <w:rPr>
            <w:rStyle w:val="Refdecomentario"/>
          </w:rPr>
          <w:commentReference w:id="164"/>
        </w:r>
      </w:ins>
      <w:ins w:id="168" w:author="Mario H. Londoño Mesa" w:date="2021-02-01T00:41:00Z">
        <w:r w:rsidR="008E2764">
          <w:t>con la cual se establece que en una regi</w:t>
        </w:r>
      </w:ins>
      <w:ins w:id="169" w:author="Mario H. Londoño Mesa" w:date="2021-02-01T00:42:00Z">
        <w:r w:rsidR="008E2764">
          <w:t xml:space="preserve">ón poco estudiada, al menos, un tercio de las especies reportadas pueden ser nuevos </w:t>
        </w:r>
        <w:proofErr w:type="spellStart"/>
        <w:r w:rsidR="008E2764">
          <w:t>revistros</w:t>
        </w:r>
        <w:proofErr w:type="spellEnd"/>
        <w:r w:rsidR="008E2764">
          <w:t xml:space="preserve"> </w:t>
        </w:r>
      </w:ins>
      <w:ins w:id="170" w:author="Mario H. Londoño Mesa" w:date="2021-02-01T00:43:00Z">
        <w:r w:rsidR="008E2764">
          <w:t xml:space="preserve">para la región, </w:t>
        </w:r>
      </w:ins>
      <w:ins w:id="171" w:author="Mario H. Londoño Mesa" w:date="2021-02-01T00:42:00Z">
        <w:r w:rsidR="008E2764">
          <w:t>o nuevas especies para la ciencia.</w:t>
        </w:r>
      </w:ins>
    </w:p>
    <w:p w14:paraId="4C0393AE" w14:textId="2D11C833" w:rsidR="00CF4206" w:rsidRPr="009431C6" w:rsidRDefault="009E2783" w:rsidP="00CF4206">
      <w:r>
        <w:t xml:space="preserve">Asimismo, se espera que algunas especies de </w:t>
      </w:r>
      <w:del w:id="172" w:author="Mario H. Londoño Mesa" w:date="2021-02-01T00:35:00Z">
        <w:r w:rsidDel="007B31B5">
          <w:delText xml:space="preserve">gusanos </w:delText>
        </w:r>
      </w:del>
      <w:r>
        <w:t xml:space="preserve">poliquetos </w:t>
      </w:r>
      <w:r w:rsidR="002E263D">
        <w:t xml:space="preserve">tengan preferencias por </w:t>
      </w:r>
      <w:del w:id="173" w:author="Mario H. Londoño Mesa" w:date="2021-02-01T00:35:00Z">
        <w:r w:rsidR="002E263D" w:rsidDel="007B31B5">
          <w:delText xml:space="preserve">alguna </w:delText>
        </w:r>
      </w:del>
      <w:r w:rsidR="002E263D">
        <w:t>condic</w:t>
      </w:r>
      <w:ins w:id="174" w:author="Mario H. Londoño Mesa" w:date="2021-02-01T00:35:00Z">
        <w:r w:rsidR="007B31B5">
          <w:t>iones particulares,</w:t>
        </w:r>
      </w:ins>
      <w:del w:id="175" w:author="Mario H. Londoño Mesa" w:date="2021-02-01T00:35:00Z">
        <w:r w:rsidR="002E263D" w:rsidDel="007B31B5">
          <w:delText>ión</w:delText>
        </w:r>
      </w:del>
      <w:r w:rsidR="002E263D">
        <w:t xml:space="preserve"> dada </w:t>
      </w:r>
      <w:del w:id="176" w:author="Mario H. Londoño Mesa" w:date="2021-02-01T00:35:00Z">
        <w:r w:rsidR="002E263D" w:rsidDel="007B31B5">
          <w:delText xml:space="preserve">en </w:delText>
        </w:r>
      </w:del>
      <w:r w:rsidR="002E263D">
        <w:t>la composición del sedimento, mientras que también se esp</w:t>
      </w:r>
      <w:r w:rsidR="008A3600">
        <w:t xml:space="preserve">era que otras especies no dependan de condiciones dadas dentro del sedimento. </w:t>
      </w:r>
    </w:p>
    <w:p w14:paraId="40454AE9" w14:textId="77777777" w:rsidR="00CF4206" w:rsidRPr="009431C6" w:rsidRDefault="00CF4206" w:rsidP="00CF4206">
      <w:pPr>
        <w:pStyle w:val="Ttulo2"/>
        <w:tabs>
          <w:tab w:val="clear" w:pos="360"/>
        </w:tabs>
        <w:ind w:left="0"/>
      </w:pPr>
      <w:r w:rsidRPr="009431C6">
        <w:rPr>
          <w:lang w:val="es-ES_tradnl"/>
        </w:rPr>
        <w:lastRenderedPageBreak/>
        <w:t>¿Cuáles son las necesidades logísticas del proyecto? (</w:t>
      </w:r>
      <w:r w:rsidRPr="009431C6">
        <w:rPr>
          <w:i/>
        </w:rPr>
        <w:t>Máximo</w:t>
      </w:r>
      <w:r w:rsidRPr="009431C6">
        <w:rPr>
          <w:i/>
          <w:lang w:val="es-ES_tradnl"/>
        </w:rPr>
        <w:t xml:space="preserve"> 100 palabras</w:t>
      </w:r>
      <w:r w:rsidRPr="009431C6">
        <w:rPr>
          <w:lang w:val="es-ES_tradnl"/>
        </w:rPr>
        <w:t>)</w:t>
      </w:r>
    </w:p>
    <w:p w14:paraId="3D57982C" w14:textId="28E77CF2" w:rsidR="00CF4206" w:rsidDel="00DB5609" w:rsidRDefault="00CF4206" w:rsidP="00DB5609">
      <w:pPr>
        <w:pStyle w:val="Ttulo2"/>
        <w:numPr>
          <w:ilvl w:val="0"/>
          <w:numId w:val="0"/>
        </w:numPr>
        <w:rPr>
          <w:del w:id="177" w:author="Christian Bermúdez-Rivas" w:date="2021-02-02T08:53:00Z"/>
        </w:rPr>
      </w:pPr>
    </w:p>
    <w:p w14:paraId="6475AD6B" w14:textId="77777777" w:rsidR="005B5B38" w:rsidRPr="00DB5609" w:rsidDel="00DB5609" w:rsidRDefault="00CF4206" w:rsidP="00F15978">
      <w:pPr>
        <w:pStyle w:val="Ttulo2"/>
        <w:tabs>
          <w:tab w:val="clear" w:pos="360"/>
        </w:tabs>
        <w:ind w:left="0"/>
        <w:rPr>
          <w:del w:id="178" w:author="Christian Bermúdez-Rivas" w:date="2021-02-02T08:52:00Z"/>
          <w:rPrChange w:id="179" w:author="Christian Bermúdez-Rivas" w:date="2021-02-02T08:53:00Z">
            <w:rPr>
              <w:del w:id="180" w:author="Christian Bermúdez-Rivas" w:date="2021-02-02T08:52:00Z"/>
            </w:rPr>
          </w:rPrChange>
        </w:rPr>
        <w:pPrChange w:id="181" w:author="Christian Bermúdez-Rivas" w:date="2021-02-02T08:54:00Z">
          <w:pPr>
            <w:pStyle w:val="Ttulo2"/>
            <w:tabs>
              <w:tab w:val="clear" w:pos="360"/>
            </w:tabs>
            <w:ind w:left="0"/>
          </w:pPr>
        </w:pPrChange>
      </w:pPr>
      <w:r w:rsidRPr="00DB5609">
        <w:rPr>
          <w:rPrChange w:id="182" w:author="Christian Bermúdez-Rivas" w:date="2021-02-02T08:53:00Z">
            <w:rPr/>
          </w:rPrChange>
        </w:rPr>
        <w:t xml:space="preserve">Referencias bibliográficas   </w:t>
      </w:r>
    </w:p>
    <w:sdt>
      <w:sdtPr>
        <w:rPr>
          <w:lang w:val="es-ES"/>
        </w:rPr>
        <w:id w:val="1714382794"/>
        <w:docPartObj>
          <w:docPartGallery w:val="Bibliographies"/>
          <w:docPartUnique/>
        </w:docPartObj>
      </w:sdtPr>
      <w:sdtEndPr>
        <w:rPr>
          <w:b w:val="0"/>
          <w:lang w:val="es-CO"/>
        </w:rPr>
      </w:sdtEndPr>
      <w:sdtContent>
        <w:p w14:paraId="118ACF1F" w14:textId="77777777" w:rsidR="005B5B38" w:rsidRDefault="005B5B38" w:rsidP="00F15978">
          <w:pPr>
            <w:pStyle w:val="Ttulo2"/>
            <w:tabs>
              <w:tab w:val="clear" w:pos="360"/>
            </w:tabs>
            <w:ind w:left="0"/>
            <w:pPrChange w:id="183" w:author="Christian Bermúdez-Rivas" w:date="2021-02-02T08:54:00Z">
              <w:pPr>
                <w:pStyle w:val="Ttulo2"/>
                <w:tabs>
                  <w:tab w:val="clear" w:pos="360"/>
                </w:tabs>
                <w:ind w:left="0"/>
              </w:pPr>
            </w:pPrChange>
          </w:pPr>
        </w:p>
        <w:sdt>
          <w:sdtPr>
            <w:id w:val="111145805"/>
            <w:bibliography/>
          </w:sdtPr>
          <w:sdtEndPr/>
          <w:sdtContent>
            <w:p w14:paraId="1538854C" w14:textId="77777777" w:rsidR="009E2783" w:rsidRDefault="005B5B38" w:rsidP="009E2783">
              <w:pPr>
                <w:pStyle w:val="Bibliografa"/>
                <w:ind w:left="720" w:hanging="720"/>
                <w:rPr>
                  <w:noProof/>
                </w:rPr>
              </w:pPr>
              <w:r>
                <w:fldChar w:fldCharType="begin"/>
              </w:r>
              <w:r>
                <w:instrText>BIBLIOGRAPHY</w:instrText>
              </w:r>
              <w:r>
                <w:fldChar w:fldCharType="separate"/>
              </w:r>
              <w:r w:rsidR="009E2783">
                <w:rPr>
                  <w:noProof/>
                </w:rPr>
                <w:t xml:space="preserve">Amaral, A. C., &amp; Migotto, A. E. (1980). Importância dos anelídeos poliquetas na alimentação da macrofauna demersal e epibentônica da região de Ubatuba. </w:t>
              </w:r>
              <w:r w:rsidR="009E2783">
                <w:rPr>
                  <w:i/>
                  <w:iCs/>
                  <w:noProof/>
                </w:rPr>
                <w:t>Boletim do Instituto Oceanográfico</w:t>
              </w:r>
              <w:r w:rsidR="009E2783">
                <w:rPr>
                  <w:noProof/>
                </w:rPr>
                <w:t>, 29(2): 31-35.</w:t>
              </w:r>
            </w:p>
            <w:p w14:paraId="345E6E74" w14:textId="77777777" w:rsidR="009E2783" w:rsidRDefault="009E2783" w:rsidP="009E2783">
              <w:pPr>
                <w:pStyle w:val="Bibliografa"/>
                <w:ind w:left="720" w:hanging="720"/>
                <w:rPr>
                  <w:noProof/>
                </w:rPr>
              </w:pPr>
              <w:r>
                <w:rPr>
                  <w:noProof/>
                </w:rPr>
                <w:t xml:space="preserve">Amaral, A. C., &amp; Nonato, E. F. (1996). </w:t>
              </w:r>
              <w:r>
                <w:rPr>
                  <w:i/>
                  <w:iCs/>
                  <w:noProof/>
                </w:rPr>
                <w:t>Annelida Polychaeta: características, glossário e chaves para famílias e gêneros da costa brasileira.</w:t>
              </w:r>
              <w:r>
                <w:rPr>
                  <w:noProof/>
                </w:rPr>
                <w:t xml:space="preserve"> Campinas, Brasil: Editora da UNICAMP.</w:t>
              </w:r>
            </w:p>
            <w:p w14:paraId="25C03AAC" w14:textId="77777777" w:rsidR="009E2783" w:rsidRDefault="009E2783" w:rsidP="009E2783">
              <w:pPr>
                <w:pStyle w:val="Bibliografa"/>
                <w:ind w:left="720" w:hanging="720"/>
                <w:rPr>
                  <w:noProof/>
                </w:rPr>
              </w:pPr>
              <w:r>
                <w:rPr>
                  <w:noProof/>
                </w:rPr>
                <w:t xml:space="preserve">Báez, D. P., &amp; Ardila, N. E. (2003). Poliquetos (Annelida: Polychaeta) del Mar Caribe colombiano. </w:t>
              </w:r>
              <w:r>
                <w:rPr>
                  <w:i/>
                  <w:iCs/>
                  <w:noProof/>
                </w:rPr>
                <w:t>Biota colombiana</w:t>
              </w:r>
              <w:r>
                <w:rPr>
                  <w:noProof/>
                </w:rPr>
                <w:t>, 4(1): 89-109.</w:t>
              </w:r>
            </w:p>
            <w:p w14:paraId="5A97ACDA" w14:textId="77777777" w:rsidR="009E2783" w:rsidRDefault="009E2783" w:rsidP="009E2783">
              <w:pPr>
                <w:pStyle w:val="Bibliografa"/>
                <w:ind w:left="720" w:hanging="720"/>
                <w:rPr>
                  <w:noProof/>
                </w:rPr>
              </w:pPr>
              <w:r>
                <w:rPr>
                  <w:noProof/>
                </w:rPr>
                <w:t xml:space="preserve">Calderón Bonilla, J. C. (2012). </w:t>
              </w:r>
              <w:r>
                <w:rPr>
                  <w:i/>
                  <w:iCs/>
                  <w:noProof/>
                </w:rPr>
                <w:t>DIistribución espacial y abundancia de ensamblajes de poliquetos y oligoquetos bentónicos de fondos blandos, asociada a enriquecimiento orgánico, en la bahía de Buenaventura-costa pacífica colombiana.</w:t>
              </w:r>
              <w:r>
                <w:rPr>
                  <w:noProof/>
                </w:rPr>
                <w:t xml:space="preserve"> Palmira, Colombia: Universidad Nacional de Colombia.</w:t>
              </w:r>
            </w:p>
            <w:p w14:paraId="07CF1545" w14:textId="77777777" w:rsidR="009E2783" w:rsidRDefault="009E2783" w:rsidP="009E2783">
              <w:pPr>
                <w:pStyle w:val="Bibliografa"/>
                <w:ind w:left="720" w:hanging="720"/>
                <w:rPr>
                  <w:noProof/>
                </w:rPr>
              </w:pPr>
              <w:r>
                <w:rPr>
                  <w:noProof/>
                </w:rPr>
                <w:t xml:space="preserve">Cantera Kant, J. R., Orozco, C., Londoño Cruz, E., &amp; Toro Farmer, G. (2003). </w:t>
              </w:r>
              <w:r w:rsidRPr="00654ADB">
                <w:rPr>
                  <w:noProof/>
                  <w:lang w:val="en-US"/>
                  <w:rPrChange w:id="184" w:author="Mario H. Londoño Mesa" w:date="2021-01-31T21:14:00Z">
                    <w:rPr>
                      <w:noProof/>
                    </w:rPr>
                  </w:rPrChange>
                </w:rPr>
                <w:t xml:space="preserve">Abundance and distribution patterns of infaunal associates and macroborers of the branched coral (Pocillopora damicornis) in Gorgona island (Eastern Tropical Pacific). </w:t>
              </w:r>
              <w:r>
                <w:rPr>
                  <w:i/>
                  <w:iCs/>
                  <w:noProof/>
                </w:rPr>
                <w:t>Bulletin of Marine Science</w:t>
              </w:r>
              <w:r>
                <w:rPr>
                  <w:noProof/>
                </w:rPr>
                <w:t>, 72(1): 207-219.</w:t>
              </w:r>
            </w:p>
            <w:p w14:paraId="2E6FA506" w14:textId="77777777" w:rsidR="009E2783" w:rsidRDefault="009E2783" w:rsidP="009E2783">
              <w:pPr>
                <w:pStyle w:val="Bibliografa"/>
                <w:ind w:left="720" w:hanging="720"/>
                <w:rPr>
                  <w:noProof/>
                </w:rPr>
              </w:pPr>
              <w:r>
                <w:rPr>
                  <w:noProof/>
                </w:rPr>
                <w:t xml:space="preserve">Espinal García, P., Giraldo, A., Londoño Mesa, M., &amp; Mejía Ladino, L. M. (2012). Variabilidad en la abundancia de larvas de crustáceos y poliquetos en Bahía Málaga, Pacífico colombiano (enero-junio de 2010). </w:t>
              </w:r>
              <w:r>
                <w:rPr>
                  <w:i/>
                  <w:iCs/>
                  <w:noProof/>
                </w:rPr>
                <w:t>Boletín de Investigaciones Marinas y Costeras</w:t>
              </w:r>
              <w:r>
                <w:rPr>
                  <w:noProof/>
                </w:rPr>
                <w:t>, 41(2): 355-373.</w:t>
              </w:r>
            </w:p>
            <w:p w14:paraId="0C1AB06C" w14:textId="77777777" w:rsidR="009E2783" w:rsidRDefault="009E2783" w:rsidP="009E2783">
              <w:pPr>
                <w:pStyle w:val="Bibliografa"/>
                <w:ind w:left="720" w:hanging="720"/>
                <w:rPr>
                  <w:noProof/>
                </w:rPr>
              </w:pPr>
              <w:r>
                <w:rPr>
                  <w:noProof/>
                </w:rPr>
                <w:t xml:space="preserve">Fernández Rodríguez, V., &amp; Londoño Mesa, M. H. (Gestión y ambiente). Poliquetos (Annelida: Polychaeta) como indicadores biológicos de contaminación marina: casos en Colombia. </w:t>
              </w:r>
              <w:r>
                <w:rPr>
                  <w:i/>
                  <w:iCs/>
                  <w:noProof/>
                </w:rPr>
                <w:t>2015</w:t>
              </w:r>
              <w:r>
                <w:rPr>
                  <w:noProof/>
                </w:rPr>
                <w:t>, 18(1): 189-204.</w:t>
              </w:r>
            </w:p>
            <w:p w14:paraId="76EEDF85" w14:textId="77777777" w:rsidR="009E2783" w:rsidRDefault="009E2783" w:rsidP="009E2783">
              <w:pPr>
                <w:pStyle w:val="Bibliografa"/>
                <w:ind w:left="720" w:hanging="720"/>
                <w:rPr>
                  <w:noProof/>
                </w:rPr>
              </w:pPr>
              <w:r>
                <w:rPr>
                  <w:noProof/>
                </w:rPr>
                <w:t xml:space="preserve">Fonseca Camelo, A. L. (2001). Caracterización preliminar del bentos de la ensenada de Tumaco, para el periodo junio-octubre de 2000. </w:t>
              </w:r>
              <w:r>
                <w:rPr>
                  <w:i/>
                  <w:iCs/>
                  <w:noProof/>
                </w:rPr>
                <w:t>Boletín Científico Centro de Control de Contaminación del Pacifico</w:t>
              </w:r>
              <w:r>
                <w:rPr>
                  <w:noProof/>
                </w:rPr>
                <w:t>, 8: 36-43.</w:t>
              </w:r>
            </w:p>
            <w:p w14:paraId="4501EBAD" w14:textId="77777777" w:rsidR="009E2783" w:rsidRDefault="009E2783" w:rsidP="009E2783">
              <w:pPr>
                <w:pStyle w:val="Bibliografa"/>
                <w:ind w:left="720" w:hanging="720"/>
                <w:rPr>
                  <w:noProof/>
                </w:rPr>
              </w:pPr>
              <w:r>
                <w:rPr>
                  <w:noProof/>
                </w:rPr>
                <w:t xml:space="preserve">Guevara Fletcher, C. E., Cantera Kintz, J. R., Mejía Ladino, L. M., &amp; Cortés, F. A. (2011). </w:t>
              </w:r>
              <w:r w:rsidRPr="00654ADB">
                <w:rPr>
                  <w:noProof/>
                  <w:lang w:val="en-US"/>
                  <w:rPrChange w:id="185" w:author="Mario H. Londoño Mesa" w:date="2021-01-31T21:14:00Z">
                    <w:rPr>
                      <w:noProof/>
                    </w:rPr>
                  </w:rPrChange>
                </w:rPr>
                <w:t xml:space="preserve">BenthicMacrofauna Associated with Submerged Bottoms of a Tectonic Estuary in Tropical Eastern Pacific. </w:t>
              </w:r>
              <w:r>
                <w:rPr>
                  <w:i/>
                  <w:iCs/>
                  <w:noProof/>
                </w:rPr>
                <w:t>Journal of Marine Biology</w:t>
              </w:r>
              <w:r>
                <w:rPr>
                  <w:noProof/>
                </w:rPr>
                <w:t>, 2011:(1-13).</w:t>
              </w:r>
            </w:p>
            <w:p w14:paraId="75BB1726" w14:textId="77777777" w:rsidR="009E2783" w:rsidRDefault="009E2783" w:rsidP="009E2783">
              <w:pPr>
                <w:pStyle w:val="Bibliografa"/>
                <w:ind w:left="720" w:hanging="720"/>
                <w:rPr>
                  <w:noProof/>
                </w:rPr>
              </w:pPr>
              <w:r>
                <w:rPr>
                  <w:noProof/>
                </w:rPr>
                <w:t xml:space="preserve">INVEMAR, UNIVALLE &amp; INCIVA. (2006). </w:t>
              </w:r>
              <w:r>
                <w:rPr>
                  <w:i/>
                  <w:iCs/>
                  <w:noProof/>
                </w:rPr>
                <w:t>Bases científicas y valoración de la biodiversidad marina y costera de Bahía Málaga (Valle del Cauca), como uno de los instrumentos necesarios para que sea considerada un Área Protegida.</w:t>
              </w:r>
              <w:r>
                <w:rPr>
                  <w:noProof/>
                </w:rPr>
                <w:t xml:space="preserve"> Cali, Colombia: INVEMAR-UNIVALLE-INCIVA.</w:t>
              </w:r>
            </w:p>
            <w:p w14:paraId="2573FBB3" w14:textId="77777777" w:rsidR="009E2783" w:rsidRDefault="009E2783" w:rsidP="009E2783">
              <w:pPr>
                <w:pStyle w:val="Bibliografa"/>
                <w:ind w:left="720" w:hanging="720"/>
                <w:rPr>
                  <w:noProof/>
                </w:rPr>
              </w:pPr>
              <w:r>
                <w:rPr>
                  <w:noProof/>
                </w:rPr>
                <w:lastRenderedPageBreak/>
                <w:t xml:space="preserve">Laverde Castillo, J. A. (1986). Lista anotado de los poliquetos (Annelida) registrados para el Pacífico colombiano, con notas preliminares sobre su zoogeografía. </w:t>
              </w:r>
              <w:r>
                <w:rPr>
                  <w:i/>
                  <w:iCs/>
                  <w:noProof/>
                </w:rPr>
                <w:t>Actualidades Biológicas</w:t>
              </w:r>
              <w:r>
                <w:rPr>
                  <w:noProof/>
                </w:rPr>
                <w:t>, 15(58): 123-130.</w:t>
              </w:r>
            </w:p>
            <w:p w14:paraId="6D8BD545" w14:textId="77777777" w:rsidR="009E2783" w:rsidRDefault="009E2783" w:rsidP="009E2783">
              <w:pPr>
                <w:pStyle w:val="Bibliografa"/>
                <w:ind w:left="720" w:hanging="720"/>
                <w:rPr>
                  <w:noProof/>
                </w:rPr>
              </w:pPr>
              <w:r>
                <w:rPr>
                  <w:noProof/>
                </w:rPr>
                <w:t xml:space="preserve">Salazar Vallejo, S. I., &amp; Londoño Mesa, M. H. (2004). Lista de especies y bibliografía de poliquetos (Polychaeta) del Pacífico Oriental Tropical. </w:t>
              </w:r>
              <w:r>
                <w:rPr>
                  <w:i/>
                  <w:iCs/>
                  <w:noProof/>
                </w:rPr>
                <w:t>Anales del Instituto de Biología Serie Zoología</w:t>
              </w:r>
              <w:r>
                <w:rPr>
                  <w:noProof/>
                </w:rPr>
                <w:t>, 75(1): 9-97.</w:t>
              </w:r>
            </w:p>
            <w:p w14:paraId="2881B0B4" w14:textId="77777777" w:rsidR="005B5B38" w:rsidRDefault="005B5B38" w:rsidP="009E2783">
              <w:r>
                <w:rPr>
                  <w:b/>
                  <w:bCs/>
                </w:rPr>
                <w:fldChar w:fldCharType="end"/>
              </w:r>
            </w:p>
          </w:sdtContent>
        </w:sdt>
      </w:sdtContent>
    </w:sdt>
    <w:sectPr w:rsidR="005B5B38" w:rsidSect="00514B33">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5" w:author="Mario H. Londoño Mesa" w:date="2021-02-01T00:23:00Z" w:initials="MHLM">
    <w:p w14:paraId="68047F72" w14:textId="77777777" w:rsidR="00370258" w:rsidRDefault="00370258">
      <w:pPr>
        <w:pStyle w:val="Textocomentario"/>
      </w:pPr>
      <w:r>
        <w:rPr>
          <w:rStyle w:val="Refdecomentario"/>
        </w:rPr>
        <w:annotationRef/>
      </w:r>
      <w:r>
        <w:t>Antes de la identificación, se les debe eliminar el formol y lavar por 6-12 horas llenando el recipiente que los contiene con agua de llave para eliminar todo el formol. Luego, deben preservarse en alcohol/etanol al 70%.</w:t>
      </w:r>
    </w:p>
    <w:p w14:paraId="0F9A237D" w14:textId="77777777" w:rsidR="00370258" w:rsidRDefault="00370258">
      <w:pPr>
        <w:pStyle w:val="Textocomentario"/>
      </w:pPr>
      <w:r>
        <w:t>Recordar que los organismos se:</w:t>
      </w:r>
    </w:p>
    <w:p w14:paraId="4C0901C3" w14:textId="77777777" w:rsidR="00370258" w:rsidRDefault="00370258">
      <w:pPr>
        <w:pStyle w:val="Textocomentario"/>
      </w:pPr>
      <w:r>
        <w:t>Relajan</w:t>
      </w:r>
    </w:p>
    <w:p w14:paraId="4F96DBA2" w14:textId="26CB180E" w:rsidR="00370258" w:rsidRDefault="00370258">
      <w:pPr>
        <w:pStyle w:val="Textocomentario"/>
      </w:pPr>
      <w:r>
        <w:t>Fijan</w:t>
      </w:r>
    </w:p>
    <w:p w14:paraId="2CB82FBD" w14:textId="58668CCD" w:rsidR="00370258" w:rsidRDefault="00370258">
      <w:pPr>
        <w:pStyle w:val="Textocomentario"/>
      </w:pPr>
      <w:r>
        <w:t>Preservan</w:t>
      </w:r>
    </w:p>
  </w:comment>
  <w:comment w:id="124" w:author="Mario H. Londoño Mesa" w:date="2021-02-01T00:49:00Z" w:initials="MHLM">
    <w:p w14:paraId="3FB4C71C" w14:textId="42E2EFBB" w:rsidR="00FA01A8" w:rsidRPr="00FA01A8" w:rsidRDefault="00FA01A8" w:rsidP="00FA01A8">
      <w:pPr>
        <w:jc w:val="left"/>
        <w:rPr>
          <w:rFonts w:ascii="Times New Roman" w:eastAsia="Times New Roman" w:hAnsi="Times New Roman"/>
          <w:lang w:eastAsia="es-ES_tradnl"/>
        </w:rPr>
      </w:pPr>
      <w:r>
        <w:rPr>
          <w:rStyle w:val="Refdecomentario"/>
        </w:rPr>
        <w:annotationRef/>
      </w:r>
      <w:r w:rsidRPr="00FA01A8">
        <w:rPr>
          <w:rFonts w:ascii="Times New Roman" w:eastAsia="Times New Roman" w:hAnsi="Times New Roman"/>
          <w:lang w:eastAsia="es-ES_tradnl"/>
        </w:rPr>
        <w:t xml:space="preserve">de León-González, J. A., J. R. Bastida-Zavala, L. F. </w:t>
      </w:r>
      <w:proofErr w:type="spellStart"/>
      <w:r w:rsidRPr="00FA01A8">
        <w:rPr>
          <w:rFonts w:ascii="Times New Roman" w:eastAsia="Times New Roman" w:hAnsi="Times New Roman"/>
          <w:lang w:eastAsia="es-ES_tradnl"/>
        </w:rPr>
        <w:t>CarreraParra</w:t>
      </w:r>
      <w:proofErr w:type="spellEnd"/>
      <w:r w:rsidRPr="00FA01A8">
        <w:rPr>
          <w:rFonts w:ascii="Times New Roman" w:eastAsia="Times New Roman" w:hAnsi="Times New Roman"/>
          <w:lang w:eastAsia="es-ES_tradnl"/>
        </w:rPr>
        <w:t xml:space="preserve">, M. E. García-Garza, A. Peña-Rivera, S. I. </w:t>
      </w:r>
      <w:proofErr w:type="spellStart"/>
      <w:r w:rsidRPr="00FA01A8">
        <w:rPr>
          <w:rFonts w:ascii="Times New Roman" w:eastAsia="Times New Roman" w:hAnsi="Times New Roman"/>
          <w:lang w:eastAsia="es-ES_tradnl"/>
        </w:rPr>
        <w:t>SalazarVallejo</w:t>
      </w:r>
      <w:proofErr w:type="spellEnd"/>
      <w:r w:rsidRPr="00FA01A8">
        <w:rPr>
          <w:rFonts w:ascii="Times New Roman" w:eastAsia="Times New Roman" w:hAnsi="Times New Roman"/>
          <w:lang w:eastAsia="es-ES_tradnl"/>
        </w:rPr>
        <w:t xml:space="preserve"> y V. Solís-Weiss (</w:t>
      </w:r>
      <w:proofErr w:type="spellStart"/>
      <w:r w:rsidRPr="00FA01A8">
        <w:rPr>
          <w:rFonts w:ascii="Times New Roman" w:eastAsia="Times New Roman" w:hAnsi="Times New Roman"/>
          <w:lang w:eastAsia="es-ES_tradnl"/>
        </w:rPr>
        <w:t>eds</w:t>
      </w:r>
      <w:proofErr w:type="spellEnd"/>
      <w:r w:rsidRPr="00FA01A8">
        <w:rPr>
          <w:rFonts w:ascii="Times New Roman" w:eastAsia="Times New Roman" w:hAnsi="Times New Roman"/>
          <w:lang w:eastAsia="es-ES_tradnl"/>
        </w:rPr>
        <w:t>). 2009. Poliquetos (</w:t>
      </w:r>
      <w:proofErr w:type="spellStart"/>
      <w:r w:rsidRPr="00FA01A8">
        <w:rPr>
          <w:rFonts w:ascii="Times New Roman" w:eastAsia="Times New Roman" w:hAnsi="Times New Roman"/>
          <w:lang w:eastAsia="es-ES_tradnl"/>
        </w:rPr>
        <w:t>Annelida</w:t>
      </w:r>
      <w:proofErr w:type="spellEnd"/>
      <w:r w:rsidRPr="00FA01A8">
        <w:rPr>
          <w:rFonts w:ascii="Times New Roman" w:eastAsia="Times New Roman" w:hAnsi="Times New Roman"/>
          <w:lang w:eastAsia="es-ES_tradnl"/>
        </w:rPr>
        <w:t xml:space="preserve">: </w:t>
      </w:r>
      <w:proofErr w:type="spellStart"/>
      <w:r w:rsidRPr="00FA01A8">
        <w:rPr>
          <w:rFonts w:ascii="Times New Roman" w:eastAsia="Times New Roman" w:hAnsi="Times New Roman"/>
          <w:lang w:eastAsia="es-ES_tradnl"/>
        </w:rPr>
        <w:t>Polychaeta</w:t>
      </w:r>
      <w:proofErr w:type="spellEnd"/>
      <w:r w:rsidRPr="00FA01A8">
        <w:rPr>
          <w:rFonts w:ascii="Times New Roman" w:eastAsia="Times New Roman" w:hAnsi="Times New Roman"/>
          <w:lang w:eastAsia="es-ES_tradnl"/>
        </w:rPr>
        <w:t>) de México y América Tropical. Universidad Autónoma de Nuevo León, Monterrey. 737 p.</w:t>
      </w:r>
    </w:p>
  </w:comment>
  <w:comment w:id="128" w:author="Mario H. Londoño Mesa" w:date="2021-02-01T00:17:00Z" w:initials="MHLM">
    <w:p w14:paraId="24BBAE52" w14:textId="05C006B9" w:rsidR="00DF3743" w:rsidRDefault="00DF3743">
      <w:pPr>
        <w:pStyle w:val="Textocomentario"/>
      </w:pPr>
      <w:r>
        <w:rPr>
          <w:rStyle w:val="Refdecomentario"/>
        </w:rPr>
        <w:annotationRef/>
      </w:r>
      <w:r>
        <w:t>Nunca pongo esto en un proyecto porque es no reconocer lo que podemos hacer en la identificación.</w:t>
      </w:r>
    </w:p>
  </w:comment>
  <w:comment w:id="129" w:author="Mario H. Londoño Mesa" w:date="2021-02-01T00:17:00Z" w:initials="MHLM">
    <w:p w14:paraId="32CE9C2F" w14:textId="638CD444" w:rsidR="00DF3743" w:rsidRDefault="00DF3743">
      <w:pPr>
        <w:pStyle w:val="Textocomentario"/>
      </w:pPr>
      <w:r>
        <w:rPr>
          <w:rStyle w:val="Refdecomentario"/>
        </w:rPr>
        <w:annotationRef/>
      </w:r>
      <w:r>
        <w:t>Si esto se va a realizar, entonces</w:t>
      </w:r>
      <w:r w:rsidR="00370258">
        <w:t xml:space="preserve"> se debería agregar otro objetivo, o cambiar uno de los existentes. Además, esto implica otros pasos adicionales tanto en la fijación como en el análisis de esto. Es decir, si lo ponemos acá, implica agregar mucho más, lo cual no podemos porque todas las secciones están con la cantidad de palabras requeridas. ¿Vamos a hacer </w:t>
      </w:r>
      <w:proofErr w:type="spellStart"/>
      <w:r w:rsidR="00370258">
        <w:t>barcoding</w:t>
      </w:r>
      <w:proofErr w:type="spellEnd"/>
      <w:r w:rsidR="00370258">
        <w:t>?</w:t>
      </w:r>
    </w:p>
  </w:comment>
  <w:comment w:id="141" w:author="Mario H. Londoño Mesa" w:date="2021-02-01T00:02:00Z" w:initials="MHLM">
    <w:p w14:paraId="0D6DD403" w14:textId="7986EA25" w:rsidR="00281791" w:rsidRDefault="00281791">
      <w:pPr>
        <w:pStyle w:val="Textocomentario"/>
      </w:pPr>
      <w:r>
        <w:rPr>
          <w:rStyle w:val="Refdecomentario"/>
        </w:rPr>
        <w:annotationRef/>
      </w:r>
      <w:r>
        <w:t>¿Qué tanto volumen o cantidad? ¿Se realizarán réplicas? ¿O será tomada sólo una muestra por estación?</w:t>
      </w:r>
    </w:p>
  </w:comment>
  <w:comment w:id="144" w:author="Mario H. Londoño Mesa" w:date="2021-02-01T00:05:00Z" w:initials="MHLM">
    <w:p w14:paraId="47D18E18" w14:textId="1A8CE817" w:rsidR="00281791" w:rsidRDefault="00281791">
      <w:pPr>
        <w:pStyle w:val="Textocomentario"/>
      </w:pPr>
      <w:r>
        <w:rPr>
          <w:rStyle w:val="Refdecomentario"/>
        </w:rPr>
        <w:annotationRef/>
      </w:r>
      <w:r>
        <w:t>¿Con qué tamiz?</w:t>
      </w:r>
    </w:p>
  </w:comment>
  <w:comment w:id="145" w:author="Mario H. Londoño Mesa" w:date="2021-02-01T00:05:00Z" w:initials="MHLM">
    <w:p w14:paraId="2AB06956" w14:textId="3C21637E" w:rsidR="00281791" w:rsidRDefault="00281791">
      <w:pPr>
        <w:pStyle w:val="Textocomentario"/>
      </w:pPr>
      <w:r>
        <w:rPr>
          <w:rStyle w:val="Refdecomentario"/>
        </w:rPr>
        <w:annotationRef/>
      </w:r>
      <w:r>
        <w:t>¿A cuánto volumen o cantidad?</w:t>
      </w:r>
    </w:p>
  </w:comment>
  <w:comment w:id="146" w:author="Mario H. Londoño Mesa" w:date="2021-02-01T00:06:00Z" w:initials="MHLM">
    <w:p w14:paraId="5F4C759C" w14:textId="77777777" w:rsidR="00281791" w:rsidRDefault="00281791">
      <w:pPr>
        <w:pStyle w:val="Textocomentario"/>
      </w:pPr>
      <w:r>
        <w:rPr>
          <w:rStyle w:val="Refdecomentario"/>
        </w:rPr>
        <w:annotationRef/>
      </w:r>
      <w:r w:rsidR="007B31B5">
        <w:t>No se dice que se hace con cloruro? Estas muestras son las mismas que las del objetivo 1?</w:t>
      </w:r>
    </w:p>
    <w:p w14:paraId="67F2B382" w14:textId="24258D60" w:rsidR="007B31B5" w:rsidRDefault="007B31B5">
      <w:pPr>
        <w:pStyle w:val="Textocomentario"/>
      </w:pPr>
      <w:r>
        <w:t>Se dice mejor: Relajadas con…</w:t>
      </w:r>
    </w:p>
  </w:comment>
  <w:comment w:id="147" w:author="Mario H. Londoño Mesa" w:date="2021-02-01T00:34:00Z" w:initials="MHLM">
    <w:p w14:paraId="4FAD744A" w14:textId="7E5DC3C7" w:rsidR="007B31B5" w:rsidRDefault="007B31B5">
      <w:pPr>
        <w:pStyle w:val="Textocomentario"/>
      </w:pPr>
      <w:r>
        <w:rPr>
          <w:rStyle w:val="Refdecomentario"/>
        </w:rPr>
        <w:annotationRef/>
      </w:r>
      <w:r>
        <w:t>¿Con qué?</w:t>
      </w:r>
    </w:p>
  </w:comment>
  <w:comment w:id="152" w:author="Mario H. Londoño Mesa" w:date="2021-02-01T00:38:00Z" w:initials="MHLM">
    <w:p w14:paraId="574AD254" w14:textId="6C2CD8B2" w:rsidR="00C17027" w:rsidRDefault="00C17027">
      <w:pPr>
        <w:pStyle w:val="Textocomentario"/>
      </w:pPr>
      <w:r>
        <w:rPr>
          <w:rStyle w:val="Refdecomentario"/>
        </w:rPr>
        <w:annotationRef/>
      </w:r>
      <w:r>
        <w:t xml:space="preserve">No entiendo cuál es esta idea, ya que lo que incluimos en el POT incluye lo que se registró en el Pacífico colombiano. </w:t>
      </w:r>
    </w:p>
  </w:comment>
  <w:comment w:id="161" w:author="Mario H. Londoño Mesa" w:date="2021-02-01T00:46:00Z" w:initials="MHLM">
    <w:p w14:paraId="6D028552" w14:textId="77777777" w:rsidR="008E2764" w:rsidRPr="008E2764" w:rsidRDefault="008E2764" w:rsidP="008E2764">
      <w:pPr>
        <w:jc w:val="left"/>
        <w:rPr>
          <w:rFonts w:ascii="Times New Roman" w:eastAsia="Times New Roman" w:hAnsi="Times New Roman"/>
          <w:lang w:eastAsia="es-ES_tradnl"/>
        </w:rPr>
      </w:pPr>
      <w:r>
        <w:rPr>
          <w:rStyle w:val="Refdecomentario"/>
        </w:rPr>
        <w:annotationRef/>
      </w:r>
      <w:hyperlink r:id="rId1" w:history="1">
        <w:r w:rsidRPr="008E2764">
          <w:rPr>
            <w:rFonts w:ascii="Arial" w:eastAsia="Times New Roman" w:hAnsi="Arial" w:cs="Arial"/>
            <w:color w:val="660099"/>
            <w:u w:val="single"/>
            <w:shd w:val="clear" w:color="auto" w:fill="FFFFFF"/>
            <w:lang w:eastAsia="es-ES_tradnl"/>
          </w:rPr>
          <w:t xml:space="preserve">Lista de especies y </w:t>
        </w:r>
        <w:proofErr w:type="spellStart"/>
        <w:r w:rsidRPr="008E2764">
          <w:rPr>
            <w:rFonts w:ascii="Arial" w:eastAsia="Times New Roman" w:hAnsi="Arial" w:cs="Arial"/>
            <w:color w:val="660099"/>
            <w:u w:val="single"/>
            <w:shd w:val="clear" w:color="auto" w:fill="FFFFFF"/>
            <w:lang w:eastAsia="es-ES_tradnl"/>
          </w:rPr>
          <w:t>bibligrafía</w:t>
        </w:r>
        <w:proofErr w:type="spellEnd"/>
        <w:r w:rsidRPr="008E2764">
          <w:rPr>
            <w:rFonts w:ascii="Arial" w:eastAsia="Times New Roman" w:hAnsi="Arial" w:cs="Arial"/>
            <w:color w:val="660099"/>
            <w:u w:val="single"/>
            <w:shd w:val="clear" w:color="auto" w:fill="FFFFFF"/>
            <w:lang w:eastAsia="es-ES_tradnl"/>
          </w:rPr>
          <w:t xml:space="preserve"> de poliquetos (</w:t>
        </w:r>
        <w:proofErr w:type="spellStart"/>
        <w:r w:rsidRPr="008E2764">
          <w:rPr>
            <w:rFonts w:ascii="Arial" w:eastAsia="Times New Roman" w:hAnsi="Arial" w:cs="Arial"/>
            <w:color w:val="660099"/>
            <w:u w:val="single"/>
            <w:shd w:val="clear" w:color="auto" w:fill="FFFFFF"/>
            <w:lang w:eastAsia="es-ES_tradnl"/>
          </w:rPr>
          <w:t>Polychaeta</w:t>
        </w:r>
        <w:proofErr w:type="spellEnd"/>
        <w:r w:rsidRPr="008E2764">
          <w:rPr>
            <w:rFonts w:ascii="Arial" w:eastAsia="Times New Roman" w:hAnsi="Arial" w:cs="Arial"/>
            <w:color w:val="660099"/>
            <w:u w:val="single"/>
            <w:shd w:val="clear" w:color="auto" w:fill="FFFFFF"/>
            <w:lang w:eastAsia="es-ES_tradnl"/>
          </w:rPr>
          <w:t>) del Gran Caribe</w:t>
        </w:r>
      </w:hyperlink>
    </w:p>
    <w:p w14:paraId="14C18484" w14:textId="77777777" w:rsidR="008E2764" w:rsidRPr="008E2764" w:rsidRDefault="008E2764" w:rsidP="008E2764">
      <w:pPr>
        <w:shd w:val="clear" w:color="auto" w:fill="FFFFFF"/>
        <w:spacing w:after="0" w:line="240" w:lineRule="auto"/>
        <w:jc w:val="left"/>
        <w:rPr>
          <w:rFonts w:ascii="Arial" w:eastAsia="Times New Roman" w:hAnsi="Arial" w:cs="Arial"/>
          <w:color w:val="777777"/>
          <w:sz w:val="20"/>
          <w:szCs w:val="20"/>
          <w:lang w:eastAsia="es-ES_tradnl"/>
        </w:rPr>
      </w:pPr>
      <w:r w:rsidRPr="008E2764">
        <w:rPr>
          <w:rFonts w:ascii="Arial" w:eastAsia="Times New Roman" w:hAnsi="Arial" w:cs="Arial"/>
          <w:color w:val="777777"/>
          <w:sz w:val="20"/>
          <w:szCs w:val="20"/>
          <w:lang w:eastAsia="es-ES_tradnl"/>
        </w:rPr>
        <w:t>SIS Vallejo</w:t>
      </w:r>
    </w:p>
    <w:p w14:paraId="26A17741" w14:textId="70458CF9" w:rsidR="008E2764" w:rsidRPr="008E2764" w:rsidRDefault="008E2764" w:rsidP="008E2764">
      <w:pPr>
        <w:shd w:val="clear" w:color="auto" w:fill="FFFFFF"/>
        <w:spacing w:after="0" w:line="240" w:lineRule="auto"/>
        <w:jc w:val="left"/>
        <w:rPr>
          <w:rFonts w:ascii="Arial" w:eastAsia="Times New Roman" w:hAnsi="Arial" w:cs="Arial"/>
          <w:color w:val="777777"/>
          <w:sz w:val="20"/>
          <w:szCs w:val="20"/>
          <w:lang w:eastAsia="es-ES_tradnl"/>
        </w:rPr>
      </w:pPr>
      <w:r w:rsidRPr="008E2764">
        <w:rPr>
          <w:rFonts w:ascii="Arial" w:eastAsia="Times New Roman" w:hAnsi="Arial" w:cs="Arial"/>
          <w:color w:val="777777"/>
          <w:sz w:val="20"/>
          <w:szCs w:val="20"/>
          <w:lang w:eastAsia="es-ES_tradnl"/>
        </w:rPr>
        <w:t>Anales del Instituto de Biología. Serie Zoología 67 (1), 11-50</w:t>
      </w:r>
    </w:p>
  </w:comment>
  <w:comment w:id="164" w:author="Mario H. Londoño Mesa" w:date="2021-02-01T00:45:00Z" w:initials="MHLM">
    <w:p w14:paraId="78002F43" w14:textId="51E0581F" w:rsidR="008E2764" w:rsidRPr="008E2764" w:rsidRDefault="008E2764" w:rsidP="008E2764">
      <w:pPr>
        <w:jc w:val="left"/>
        <w:rPr>
          <w:rFonts w:ascii="Times New Roman" w:eastAsia="Times New Roman" w:hAnsi="Times New Roman"/>
          <w:lang w:eastAsia="es-ES_tradnl"/>
        </w:rPr>
      </w:pPr>
      <w:r>
        <w:rPr>
          <w:rStyle w:val="Refdecomentario"/>
        </w:rPr>
        <w:annotationRef/>
      </w:r>
      <w:r w:rsidRPr="008E2764">
        <w:rPr>
          <w:rFonts w:ascii="Trebuchet MS" w:eastAsia="Times New Roman" w:hAnsi="Trebuchet MS"/>
          <w:color w:val="4D4D4D"/>
          <w:sz w:val="18"/>
          <w:szCs w:val="18"/>
          <w:shd w:val="clear" w:color="auto" w:fill="FFFFFF"/>
          <w:lang w:eastAsia="es-ES_tradnl"/>
        </w:rPr>
        <w:t>MARIO HERNAN LONDONO MESA, "</w:t>
      </w:r>
      <w:proofErr w:type="spellStart"/>
      <w:r w:rsidRPr="008E2764">
        <w:rPr>
          <w:rFonts w:ascii="Trebuchet MS" w:eastAsia="Times New Roman" w:hAnsi="Trebuchet MS"/>
          <w:color w:val="4D4D4D"/>
          <w:sz w:val="18"/>
          <w:szCs w:val="18"/>
          <w:shd w:val="clear" w:color="auto" w:fill="FFFFFF"/>
          <w:lang w:eastAsia="es-ES_tradnl"/>
        </w:rPr>
        <w:t>Terebélidos</w:t>
      </w:r>
      <w:proofErr w:type="spellEnd"/>
      <w:r w:rsidRPr="008E2764">
        <w:rPr>
          <w:rFonts w:ascii="Trebuchet MS" w:eastAsia="Times New Roman" w:hAnsi="Trebuchet MS"/>
          <w:color w:val="4D4D4D"/>
          <w:sz w:val="18"/>
          <w:szCs w:val="18"/>
          <w:shd w:val="clear" w:color="auto" w:fill="FFFFFF"/>
          <w:lang w:eastAsia="es-ES_tradnl"/>
        </w:rPr>
        <w:t xml:space="preserve"> (</w:t>
      </w:r>
      <w:proofErr w:type="spellStart"/>
      <w:r w:rsidRPr="008E2764">
        <w:rPr>
          <w:rFonts w:ascii="Trebuchet MS" w:eastAsia="Times New Roman" w:hAnsi="Trebuchet MS"/>
          <w:color w:val="4D4D4D"/>
          <w:sz w:val="18"/>
          <w:szCs w:val="18"/>
          <w:shd w:val="clear" w:color="auto" w:fill="FFFFFF"/>
          <w:lang w:eastAsia="es-ES_tradnl"/>
        </w:rPr>
        <w:t>Terebellidae</w:t>
      </w:r>
      <w:proofErr w:type="spellEnd"/>
      <w:r w:rsidRPr="008E2764">
        <w:rPr>
          <w:rFonts w:ascii="Trebuchet MS" w:eastAsia="Times New Roman" w:hAnsi="Trebuchet MS"/>
          <w:color w:val="4D4D4D"/>
          <w:sz w:val="18"/>
          <w:szCs w:val="18"/>
          <w:shd w:val="clear" w:color="auto" w:fill="FFFFFF"/>
          <w:lang w:eastAsia="es-ES_tradnl"/>
        </w:rPr>
        <w:t xml:space="preserve">: </w:t>
      </w:r>
      <w:proofErr w:type="spellStart"/>
      <w:r w:rsidRPr="008E2764">
        <w:rPr>
          <w:rFonts w:ascii="Trebuchet MS" w:eastAsia="Times New Roman" w:hAnsi="Trebuchet MS"/>
          <w:color w:val="4D4D4D"/>
          <w:sz w:val="18"/>
          <w:szCs w:val="18"/>
          <w:shd w:val="clear" w:color="auto" w:fill="FFFFFF"/>
          <w:lang w:eastAsia="es-ES_tradnl"/>
        </w:rPr>
        <w:t>Polychaeta</w:t>
      </w:r>
      <w:proofErr w:type="spellEnd"/>
      <w:r w:rsidRPr="008E2764">
        <w:rPr>
          <w:rFonts w:ascii="Trebuchet MS" w:eastAsia="Times New Roman" w:hAnsi="Trebuchet MS"/>
          <w:color w:val="4D4D4D"/>
          <w:sz w:val="18"/>
          <w:szCs w:val="18"/>
          <w:shd w:val="clear" w:color="auto" w:fill="FFFFFF"/>
          <w:lang w:eastAsia="es-ES_tradnl"/>
        </w:rPr>
        <w:t xml:space="preserve">: </w:t>
      </w:r>
      <w:proofErr w:type="spellStart"/>
      <w:r w:rsidRPr="008E2764">
        <w:rPr>
          <w:rFonts w:ascii="Trebuchet MS" w:eastAsia="Times New Roman" w:hAnsi="Trebuchet MS"/>
          <w:color w:val="4D4D4D"/>
          <w:sz w:val="18"/>
          <w:szCs w:val="18"/>
          <w:shd w:val="clear" w:color="auto" w:fill="FFFFFF"/>
          <w:lang w:eastAsia="es-ES_tradnl"/>
        </w:rPr>
        <w:t>Annelida</w:t>
      </w:r>
      <w:proofErr w:type="spellEnd"/>
      <w:r w:rsidRPr="008E2764">
        <w:rPr>
          <w:rFonts w:ascii="Trebuchet MS" w:eastAsia="Times New Roman" w:hAnsi="Trebuchet MS"/>
          <w:color w:val="4D4D4D"/>
          <w:sz w:val="18"/>
          <w:szCs w:val="18"/>
          <w:shd w:val="clear" w:color="auto" w:fill="FFFFFF"/>
          <w:lang w:eastAsia="es-ES_tradnl"/>
        </w:rPr>
        <w:t>) del Caribe colombiano" . En: Colombia </w:t>
      </w:r>
      <w:r w:rsidRPr="008E2764">
        <w:rPr>
          <w:rFonts w:ascii="Trebuchet MS" w:eastAsia="Times New Roman" w:hAnsi="Trebuchet MS"/>
          <w:color w:val="4D4D4D"/>
          <w:sz w:val="18"/>
          <w:szCs w:val="18"/>
          <w:lang w:eastAsia="es-ES_tradnl"/>
        </w:rPr>
        <w:br/>
      </w:r>
      <w:r w:rsidRPr="008E2764">
        <w:rPr>
          <w:rFonts w:ascii="Trebuchet MS" w:eastAsia="Times New Roman" w:hAnsi="Trebuchet MS"/>
          <w:color w:val="4D4D4D"/>
          <w:sz w:val="18"/>
          <w:szCs w:val="18"/>
          <w:shd w:val="clear" w:color="auto" w:fill="FFFFFF"/>
          <w:lang w:eastAsia="es-ES_tradnl"/>
        </w:rPr>
        <w:t>Biota Colombiana  </w:t>
      </w:r>
      <w:r w:rsidRPr="008E2764">
        <w:rPr>
          <w:rFonts w:ascii="Trebuchet MS" w:eastAsia="Times New Roman" w:hAnsi="Trebuchet MS"/>
          <w:i/>
          <w:iCs/>
          <w:color w:val="4D4D4D"/>
          <w:sz w:val="18"/>
          <w:szCs w:val="18"/>
          <w:shd w:val="clear" w:color="auto" w:fill="FFFFFF"/>
          <w:lang w:eastAsia="es-ES_tradnl"/>
        </w:rPr>
        <w:t>ISSN:</w:t>
      </w:r>
      <w:r w:rsidRPr="008E2764">
        <w:rPr>
          <w:rFonts w:ascii="Trebuchet MS" w:eastAsia="Times New Roman" w:hAnsi="Trebuchet MS"/>
          <w:color w:val="4D4D4D"/>
          <w:sz w:val="18"/>
          <w:szCs w:val="18"/>
          <w:shd w:val="clear" w:color="auto" w:fill="FFFFFF"/>
          <w:lang w:eastAsia="es-ES_tradnl"/>
        </w:rPr>
        <w:t> 0124-5376  </w:t>
      </w:r>
      <w:proofErr w:type="spellStart"/>
      <w:r w:rsidRPr="008E2764">
        <w:rPr>
          <w:rFonts w:ascii="Trebuchet MS" w:eastAsia="Times New Roman" w:hAnsi="Trebuchet MS"/>
          <w:i/>
          <w:iCs/>
          <w:color w:val="4D4D4D"/>
          <w:sz w:val="18"/>
          <w:szCs w:val="18"/>
          <w:shd w:val="clear" w:color="auto" w:fill="FFFFFF"/>
          <w:lang w:eastAsia="es-ES_tradnl"/>
        </w:rPr>
        <w:t>ed</w:t>
      </w:r>
      <w:proofErr w:type="spellEnd"/>
      <w:r w:rsidRPr="008E2764">
        <w:rPr>
          <w:rFonts w:ascii="Trebuchet MS" w:eastAsia="Times New Roman" w:hAnsi="Trebuchet MS"/>
          <w:i/>
          <w:iCs/>
          <w:color w:val="4D4D4D"/>
          <w:sz w:val="18"/>
          <w:szCs w:val="18"/>
          <w:shd w:val="clear" w:color="auto" w:fill="FFFFFF"/>
          <w:lang w:eastAsia="es-ES_tradnl"/>
        </w:rPr>
        <w:t>:</w:t>
      </w:r>
      <w:r w:rsidRPr="008E2764">
        <w:rPr>
          <w:rFonts w:ascii="Trebuchet MS" w:eastAsia="Times New Roman" w:hAnsi="Trebuchet MS"/>
          <w:color w:val="4D4D4D"/>
          <w:sz w:val="18"/>
          <w:szCs w:val="18"/>
          <w:shd w:val="clear" w:color="auto" w:fill="FFFFFF"/>
          <w:lang w:eastAsia="es-ES_tradnl"/>
        </w:rPr>
        <w:t xml:space="preserve"> Instituto de Investigación de Recursos Biológicos Alexander </w:t>
      </w:r>
      <w:proofErr w:type="spellStart"/>
      <w:r w:rsidRPr="008E2764">
        <w:rPr>
          <w:rFonts w:ascii="Trebuchet MS" w:eastAsia="Times New Roman" w:hAnsi="Trebuchet MS"/>
          <w:color w:val="4D4D4D"/>
          <w:sz w:val="18"/>
          <w:szCs w:val="18"/>
          <w:shd w:val="clear" w:color="auto" w:fill="FFFFFF"/>
          <w:lang w:eastAsia="es-ES_tradnl"/>
        </w:rPr>
        <w:t>von</w:t>
      </w:r>
      <w:proofErr w:type="spellEnd"/>
      <w:r w:rsidRPr="008E2764">
        <w:rPr>
          <w:rFonts w:ascii="Trebuchet MS" w:eastAsia="Times New Roman" w:hAnsi="Trebuchet MS"/>
          <w:color w:val="4D4D4D"/>
          <w:sz w:val="18"/>
          <w:szCs w:val="18"/>
          <w:shd w:val="clear" w:color="auto" w:fill="FFFFFF"/>
          <w:lang w:eastAsia="es-ES_tradnl"/>
        </w:rPr>
        <w:t xml:space="preserve"> Humboldt</w:t>
      </w:r>
      <w:r w:rsidRPr="008E2764">
        <w:rPr>
          <w:rFonts w:ascii="Trebuchet MS" w:eastAsia="Times New Roman" w:hAnsi="Trebuchet MS"/>
          <w:color w:val="4D4D4D"/>
          <w:sz w:val="18"/>
          <w:szCs w:val="18"/>
          <w:lang w:eastAsia="es-ES_tradnl"/>
        </w:rPr>
        <w:br/>
      </w:r>
      <w:r w:rsidRPr="008E2764">
        <w:rPr>
          <w:rFonts w:ascii="Trebuchet MS" w:eastAsia="Times New Roman" w:hAnsi="Trebuchet MS"/>
          <w:i/>
          <w:iCs/>
          <w:color w:val="4D4D4D"/>
          <w:sz w:val="18"/>
          <w:szCs w:val="18"/>
          <w:shd w:val="clear" w:color="auto" w:fill="FFFFFF"/>
          <w:lang w:eastAsia="es-ES_tradnl"/>
        </w:rPr>
        <w:t>v.</w:t>
      </w:r>
      <w:r w:rsidRPr="008E2764">
        <w:rPr>
          <w:rFonts w:ascii="Trebuchet MS" w:eastAsia="Times New Roman" w:hAnsi="Trebuchet MS"/>
          <w:color w:val="4D4D4D"/>
          <w:sz w:val="18"/>
          <w:szCs w:val="18"/>
          <w:shd w:val="clear" w:color="auto" w:fill="FFFFFF"/>
          <w:lang w:eastAsia="es-ES_tradnl"/>
        </w:rPr>
        <w:t>12 </w:t>
      </w:r>
      <w:r w:rsidRPr="008E2764">
        <w:rPr>
          <w:rFonts w:ascii="Trebuchet MS" w:eastAsia="Times New Roman" w:hAnsi="Trebuchet MS"/>
          <w:i/>
          <w:iCs/>
          <w:color w:val="4D4D4D"/>
          <w:sz w:val="18"/>
          <w:szCs w:val="18"/>
          <w:shd w:val="clear" w:color="auto" w:fill="FFFFFF"/>
          <w:lang w:eastAsia="es-ES_tradnl"/>
        </w:rPr>
        <w:t>fasc.</w:t>
      </w:r>
      <w:r w:rsidRPr="008E2764">
        <w:rPr>
          <w:rFonts w:ascii="Trebuchet MS" w:eastAsia="Times New Roman" w:hAnsi="Trebuchet MS"/>
          <w:color w:val="4D4D4D"/>
          <w:sz w:val="18"/>
          <w:szCs w:val="18"/>
          <w:shd w:val="clear" w:color="auto" w:fill="FFFFFF"/>
          <w:lang w:eastAsia="es-ES_tradnl"/>
        </w:rPr>
        <w:t>1 p.17 - 34 ,2011, </w:t>
      </w:r>
      <w:r w:rsidRPr="008E2764">
        <w:rPr>
          <w:rFonts w:ascii="Trebuchet MS" w:eastAsia="Times New Roman" w:hAnsi="Trebuchet MS"/>
          <w:i/>
          <w:iCs/>
          <w:color w:val="4D4D4D"/>
          <w:sz w:val="18"/>
          <w:szCs w:val="18"/>
          <w:shd w:val="clear" w:color="auto" w:fill="FFFFFF"/>
          <w:lang w:eastAsia="es-ES_tradnl"/>
        </w:rPr>
        <w: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CB82FBD" w15:done="0"/>
  <w15:commentEx w15:paraId="3FB4C71C" w15:done="0"/>
  <w15:commentEx w15:paraId="24BBAE52" w15:done="0"/>
  <w15:commentEx w15:paraId="32CE9C2F" w15:done="0"/>
  <w15:commentEx w15:paraId="0D6DD403" w15:done="0"/>
  <w15:commentEx w15:paraId="47D18E18" w15:done="0"/>
  <w15:commentEx w15:paraId="2AB06956" w15:done="0"/>
  <w15:commentEx w15:paraId="67F2B382" w15:done="0"/>
  <w15:commentEx w15:paraId="4FAD744A" w15:done="0"/>
  <w15:commentEx w15:paraId="574AD254" w15:done="0"/>
  <w15:commentEx w15:paraId="26A17741" w15:done="0"/>
  <w15:commentEx w15:paraId="78002F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CB82FBD" w16cid:durableId="23C1C890"/>
  <w16cid:commentId w16cid:paraId="3FB4C71C" w16cid:durableId="23C1CE92"/>
  <w16cid:commentId w16cid:paraId="24BBAE52" w16cid:durableId="23C1C705"/>
  <w16cid:commentId w16cid:paraId="32CE9C2F" w16cid:durableId="23C1C723"/>
  <w16cid:commentId w16cid:paraId="0D6DD403" w16cid:durableId="23C1C39C"/>
  <w16cid:commentId w16cid:paraId="47D18E18" w16cid:durableId="23C1C450"/>
  <w16cid:commentId w16cid:paraId="2AB06956" w16cid:durableId="23C1C460"/>
  <w16cid:commentId w16cid:paraId="67F2B382" w16cid:durableId="23C1C477"/>
  <w16cid:commentId w16cid:paraId="4FAD744A" w16cid:durableId="23C1CB02"/>
  <w16cid:commentId w16cid:paraId="574AD254" w16cid:durableId="23C1CC08"/>
  <w16cid:commentId w16cid:paraId="26A17741" w16cid:durableId="23C1CDF1"/>
  <w16cid:commentId w16cid:paraId="78002F43" w16cid:durableId="23C1CD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Grande">
    <w:altName w:val="Segoe UI"/>
    <w:charset w:val="00"/>
    <w:family w:val="swiss"/>
    <w:pitch w:val="variable"/>
    <w:sig w:usb0="E1000AEF" w:usb1="5000A1FF" w:usb2="00000000" w:usb3="00000000" w:csb0="000001B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36F12"/>
    <w:multiLevelType w:val="multilevel"/>
    <w:tmpl w:val="B0483BA8"/>
    <w:lvl w:ilvl="0">
      <w:start w:val="1"/>
      <w:numFmt w:val="decimal"/>
      <w:lvlText w:val="%1."/>
      <w:lvlJc w:val="left"/>
      <w:pPr>
        <w:ind w:left="720" w:hanging="360"/>
      </w:pPr>
      <w:rPr>
        <w:rFonts w:hint="default"/>
        <w:b/>
      </w:rPr>
    </w:lvl>
    <w:lvl w:ilvl="1">
      <w:start w:val="1"/>
      <w:numFmt w:val="decimal"/>
      <w:pStyle w:val="Ttulo3"/>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E6A0419"/>
    <w:multiLevelType w:val="hybridMultilevel"/>
    <w:tmpl w:val="3DFC61C4"/>
    <w:lvl w:ilvl="0" w:tplc="00368852">
      <w:start w:val="1"/>
      <w:numFmt w:val="decimal"/>
      <w:pStyle w:val="Ttulo2"/>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4063F0F"/>
    <w:multiLevelType w:val="hybridMultilevel"/>
    <w:tmpl w:val="E4BEEAA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BB868CE"/>
    <w:multiLevelType w:val="hybridMultilevel"/>
    <w:tmpl w:val="DFD8DA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io H. Londoño Mesa">
    <w15:presenceInfo w15:providerId="Windows Live" w15:userId="5a0a7bab758ed0b1"/>
  </w15:person>
  <w15:person w15:author="Christian Bermúdez-Rivas">
    <w15:presenceInfo w15:providerId="AD" w15:userId="S-1-5-21-1565425271-1684763416-219632125-316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206"/>
    <w:rsid w:val="0008365B"/>
    <w:rsid w:val="000A4D0F"/>
    <w:rsid w:val="000C1EBC"/>
    <w:rsid w:val="000F16CC"/>
    <w:rsid w:val="001119E1"/>
    <w:rsid w:val="00134441"/>
    <w:rsid w:val="0014110A"/>
    <w:rsid w:val="001C466D"/>
    <w:rsid w:val="001D1F08"/>
    <w:rsid w:val="001D3BEE"/>
    <w:rsid w:val="002058AA"/>
    <w:rsid w:val="00231515"/>
    <w:rsid w:val="002629AA"/>
    <w:rsid w:val="002719FC"/>
    <w:rsid w:val="00281791"/>
    <w:rsid w:val="002837FE"/>
    <w:rsid w:val="00284375"/>
    <w:rsid w:val="002D19BF"/>
    <w:rsid w:val="002E263D"/>
    <w:rsid w:val="0031567B"/>
    <w:rsid w:val="00341E8B"/>
    <w:rsid w:val="00352712"/>
    <w:rsid w:val="003623A3"/>
    <w:rsid w:val="00367C90"/>
    <w:rsid w:val="00370258"/>
    <w:rsid w:val="00375E1D"/>
    <w:rsid w:val="003862D3"/>
    <w:rsid w:val="003D780E"/>
    <w:rsid w:val="004251A2"/>
    <w:rsid w:val="0044327A"/>
    <w:rsid w:val="00467BF5"/>
    <w:rsid w:val="00490703"/>
    <w:rsid w:val="004E2FA6"/>
    <w:rsid w:val="005126E2"/>
    <w:rsid w:val="00514B33"/>
    <w:rsid w:val="00526625"/>
    <w:rsid w:val="00553F86"/>
    <w:rsid w:val="005B5B38"/>
    <w:rsid w:val="006472D9"/>
    <w:rsid w:val="00654ADB"/>
    <w:rsid w:val="00692CEE"/>
    <w:rsid w:val="00693C0C"/>
    <w:rsid w:val="006B34D6"/>
    <w:rsid w:val="006C4F3E"/>
    <w:rsid w:val="006C6BBE"/>
    <w:rsid w:val="006E038C"/>
    <w:rsid w:val="006F4D21"/>
    <w:rsid w:val="00713E54"/>
    <w:rsid w:val="00715879"/>
    <w:rsid w:val="0074193E"/>
    <w:rsid w:val="007519BB"/>
    <w:rsid w:val="0079374B"/>
    <w:rsid w:val="007B31B5"/>
    <w:rsid w:val="007B440F"/>
    <w:rsid w:val="00833F0C"/>
    <w:rsid w:val="00841725"/>
    <w:rsid w:val="008441A5"/>
    <w:rsid w:val="00852776"/>
    <w:rsid w:val="0086192A"/>
    <w:rsid w:val="00867838"/>
    <w:rsid w:val="0089777A"/>
    <w:rsid w:val="008A3600"/>
    <w:rsid w:val="008E2764"/>
    <w:rsid w:val="008E4399"/>
    <w:rsid w:val="008F589B"/>
    <w:rsid w:val="00973809"/>
    <w:rsid w:val="009C3D9C"/>
    <w:rsid w:val="009E2783"/>
    <w:rsid w:val="00A60998"/>
    <w:rsid w:val="00A60B51"/>
    <w:rsid w:val="00A666C9"/>
    <w:rsid w:val="00AA270E"/>
    <w:rsid w:val="00AE4349"/>
    <w:rsid w:val="00B22ECC"/>
    <w:rsid w:val="00B242A8"/>
    <w:rsid w:val="00B5397F"/>
    <w:rsid w:val="00B64AEC"/>
    <w:rsid w:val="00B734E3"/>
    <w:rsid w:val="00B86410"/>
    <w:rsid w:val="00BC1B0A"/>
    <w:rsid w:val="00C10FCF"/>
    <w:rsid w:val="00C17027"/>
    <w:rsid w:val="00C9601C"/>
    <w:rsid w:val="00CC61E2"/>
    <w:rsid w:val="00CD6204"/>
    <w:rsid w:val="00CF4206"/>
    <w:rsid w:val="00CF5A82"/>
    <w:rsid w:val="00D0609D"/>
    <w:rsid w:val="00D23063"/>
    <w:rsid w:val="00D32D88"/>
    <w:rsid w:val="00D55122"/>
    <w:rsid w:val="00D6387C"/>
    <w:rsid w:val="00D861B2"/>
    <w:rsid w:val="00D9504A"/>
    <w:rsid w:val="00DB3CD8"/>
    <w:rsid w:val="00DB5609"/>
    <w:rsid w:val="00DC6BCF"/>
    <w:rsid w:val="00DF3743"/>
    <w:rsid w:val="00DF40BD"/>
    <w:rsid w:val="00E145B5"/>
    <w:rsid w:val="00E211CF"/>
    <w:rsid w:val="00E845D2"/>
    <w:rsid w:val="00E876A0"/>
    <w:rsid w:val="00EC01C3"/>
    <w:rsid w:val="00EF0E26"/>
    <w:rsid w:val="00F15360"/>
    <w:rsid w:val="00F15978"/>
    <w:rsid w:val="00F52280"/>
    <w:rsid w:val="00F81F39"/>
    <w:rsid w:val="00F87356"/>
    <w:rsid w:val="00FA01A8"/>
    <w:rsid w:val="00FA6929"/>
    <w:rsid w:val="00FB3B12"/>
    <w:rsid w:val="00FD0A4F"/>
    <w:rsid w:val="00FD4573"/>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A32A2A"/>
  <w15:docId w15:val="{07FEC62C-CF2B-5B4B-9BE1-0A64DA284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206"/>
    <w:pPr>
      <w:jc w:val="both"/>
    </w:pPr>
    <w:rPr>
      <w:rFonts w:ascii="Book Antiqua" w:eastAsia="Calibri" w:hAnsi="Book Antiqua" w:cs="Times New Roman"/>
      <w:sz w:val="24"/>
      <w:szCs w:val="24"/>
    </w:rPr>
  </w:style>
  <w:style w:type="paragraph" w:styleId="Ttulo1">
    <w:name w:val="heading 1"/>
    <w:basedOn w:val="Ttulo2"/>
    <w:next w:val="Normal"/>
    <w:link w:val="Ttulo1Car"/>
    <w:uiPriority w:val="9"/>
    <w:qFormat/>
    <w:rsid w:val="00CF4206"/>
    <w:pPr>
      <w:numPr>
        <w:numId w:val="0"/>
      </w:numPr>
      <w:ind w:left="720" w:hanging="360"/>
      <w:jc w:val="center"/>
      <w:outlineLvl w:val="0"/>
    </w:pPr>
  </w:style>
  <w:style w:type="paragraph" w:styleId="Ttulo2">
    <w:name w:val="heading 2"/>
    <w:basedOn w:val="Prrafodelista"/>
    <w:next w:val="Normal"/>
    <w:link w:val="Ttulo2Car"/>
    <w:uiPriority w:val="9"/>
    <w:unhideWhenUsed/>
    <w:qFormat/>
    <w:rsid w:val="00CF4206"/>
    <w:pPr>
      <w:numPr>
        <w:numId w:val="1"/>
      </w:numPr>
      <w:tabs>
        <w:tab w:val="num" w:pos="360"/>
      </w:tabs>
      <w:ind w:firstLine="0"/>
      <w:outlineLvl w:val="1"/>
    </w:pPr>
    <w:rPr>
      <w:b/>
    </w:rPr>
  </w:style>
  <w:style w:type="paragraph" w:styleId="Ttulo3">
    <w:name w:val="heading 3"/>
    <w:basedOn w:val="Ttulo2"/>
    <w:next w:val="Normal"/>
    <w:link w:val="Ttulo3Car"/>
    <w:uiPriority w:val="9"/>
    <w:unhideWhenUsed/>
    <w:qFormat/>
    <w:rsid w:val="00CF4206"/>
    <w:pPr>
      <w:numPr>
        <w:ilvl w:val="1"/>
        <w:numId w:val="4"/>
      </w:numPr>
      <w:outlineLvl w:val="2"/>
    </w:pPr>
  </w:style>
  <w:style w:type="paragraph" w:styleId="Ttulo4">
    <w:name w:val="heading 4"/>
    <w:basedOn w:val="Normal"/>
    <w:next w:val="Normal"/>
    <w:link w:val="Ttulo4Car"/>
    <w:uiPriority w:val="9"/>
    <w:unhideWhenUsed/>
    <w:qFormat/>
    <w:rsid w:val="00CF4206"/>
    <w:pPr>
      <w:outlineLvl w:val="3"/>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4206"/>
    <w:rPr>
      <w:rFonts w:ascii="Book Antiqua" w:eastAsia="Calibri" w:hAnsi="Book Antiqua" w:cs="Times New Roman"/>
      <w:b/>
      <w:sz w:val="24"/>
      <w:szCs w:val="24"/>
    </w:rPr>
  </w:style>
  <w:style w:type="character" w:customStyle="1" w:styleId="Ttulo2Car">
    <w:name w:val="Título 2 Car"/>
    <w:basedOn w:val="Fuentedeprrafopredeter"/>
    <w:link w:val="Ttulo2"/>
    <w:uiPriority w:val="9"/>
    <w:rsid w:val="00CF4206"/>
    <w:rPr>
      <w:rFonts w:ascii="Book Antiqua" w:eastAsia="Calibri" w:hAnsi="Book Antiqua" w:cs="Times New Roman"/>
      <w:b/>
      <w:sz w:val="24"/>
      <w:szCs w:val="24"/>
    </w:rPr>
  </w:style>
  <w:style w:type="character" w:customStyle="1" w:styleId="Ttulo3Car">
    <w:name w:val="Título 3 Car"/>
    <w:basedOn w:val="Fuentedeprrafopredeter"/>
    <w:link w:val="Ttulo3"/>
    <w:uiPriority w:val="9"/>
    <w:rsid w:val="00CF4206"/>
    <w:rPr>
      <w:rFonts w:ascii="Book Antiqua" w:eastAsia="Calibri" w:hAnsi="Book Antiqua" w:cs="Times New Roman"/>
      <w:b/>
      <w:sz w:val="24"/>
      <w:szCs w:val="24"/>
    </w:rPr>
  </w:style>
  <w:style w:type="character" w:customStyle="1" w:styleId="Ttulo4Car">
    <w:name w:val="Título 4 Car"/>
    <w:basedOn w:val="Fuentedeprrafopredeter"/>
    <w:link w:val="Ttulo4"/>
    <w:uiPriority w:val="9"/>
    <w:rsid w:val="00CF4206"/>
    <w:rPr>
      <w:rFonts w:ascii="Book Antiqua" w:eastAsia="Calibri" w:hAnsi="Book Antiqua" w:cs="Times New Roman"/>
      <w:b/>
      <w:sz w:val="24"/>
      <w:szCs w:val="24"/>
    </w:rPr>
  </w:style>
  <w:style w:type="paragraph" w:styleId="Prrafodelista">
    <w:name w:val="List Paragraph"/>
    <w:basedOn w:val="Normal"/>
    <w:link w:val="PrrafodelistaCar"/>
    <w:uiPriority w:val="34"/>
    <w:qFormat/>
    <w:rsid w:val="00CF4206"/>
    <w:pPr>
      <w:ind w:left="720"/>
      <w:contextualSpacing/>
    </w:pPr>
  </w:style>
  <w:style w:type="character" w:customStyle="1" w:styleId="PrrafodelistaCar">
    <w:name w:val="Párrafo de lista Car"/>
    <w:link w:val="Prrafodelista"/>
    <w:uiPriority w:val="34"/>
    <w:locked/>
    <w:rsid w:val="00CF4206"/>
    <w:rPr>
      <w:rFonts w:ascii="Book Antiqua" w:eastAsia="Calibri" w:hAnsi="Book Antiqua" w:cs="Times New Roman"/>
      <w:sz w:val="24"/>
      <w:szCs w:val="24"/>
    </w:rPr>
  </w:style>
  <w:style w:type="paragraph" w:styleId="Descripcin">
    <w:name w:val="caption"/>
    <w:basedOn w:val="Normal"/>
    <w:next w:val="Normal"/>
    <w:uiPriority w:val="35"/>
    <w:unhideWhenUsed/>
    <w:qFormat/>
    <w:rsid w:val="00CF4206"/>
    <w:pPr>
      <w:widowControl w:val="0"/>
      <w:spacing w:after="200" w:line="240" w:lineRule="auto"/>
    </w:pPr>
    <w:rPr>
      <w:rFonts w:cs="Arial"/>
      <w:b/>
      <w:iCs/>
      <w:spacing w:val="1"/>
      <w:sz w:val="22"/>
      <w:szCs w:val="18"/>
      <w:lang w:val="es-ES_tradnl"/>
    </w:rPr>
  </w:style>
  <w:style w:type="paragraph" w:customStyle="1" w:styleId="Tabla">
    <w:name w:val="Tabla"/>
    <w:basedOn w:val="Tabladeilustraciones"/>
    <w:qFormat/>
    <w:rsid w:val="00CF4206"/>
    <w:pPr>
      <w:widowControl w:val="0"/>
      <w:spacing w:after="200" w:line="276" w:lineRule="auto"/>
    </w:pPr>
    <w:rPr>
      <w:rFonts w:ascii="Arial Narrow" w:hAnsi="Arial Narrow" w:cs="Calibri"/>
      <w:spacing w:val="1"/>
      <w:lang w:val="es-ES_tradnl"/>
    </w:rPr>
  </w:style>
  <w:style w:type="character" w:styleId="Textoennegrita">
    <w:name w:val="Strong"/>
    <w:aliases w:val="Texto de la tesis"/>
    <w:uiPriority w:val="22"/>
    <w:qFormat/>
    <w:rsid w:val="00CF4206"/>
    <w:rPr>
      <w:rFonts w:ascii="Arial" w:hAnsi="Arial"/>
      <w:bCs/>
      <w:sz w:val="24"/>
    </w:rPr>
  </w:style>
  <w:style w:type="paragraph" w:styleId="Tabladeilustraciones">
    <w:name w:val="table of figures"/>
    <w:basedOn w:val="Normal"/>
    <w:next w:val="Normal"/>
    <w:uiPriority w:val="99"/>
    <w:semiHidden/>
    <w:unhideWhenUsed/>
    <w:rsid w:val="00CF4206"/>
    <w:pPr>
      <w:spacing w:after="0"/>
    </w:pPr>
  </w:style>
  <w:style w:type="paragraph" w:styleId="Bibliografa">
    <w:name w:val="Bibliography"/>
    <w:basedOn w:val="Normal"/>
    <w:next w:val="Normal"/>
    <w:uiPriority w:val="37"/>
    <w:unhideWhenUsed/>
    <w:rsid w:val="005B5B38"/>
  </w:style>
  <w:style w:type="paragraph" w:styleId="Textodeglobo">
    <w:name w:val="Balloon Text"/>
    <w:basedOn w:val="Normal"/>
    <w:link w:val="TextodegloboCar"/>
    <w:uiPriority w:val="99"/>
    <w:semiHidden/>
    <w:unhideWhenUsed/>
    <w:rsid w:val="00A666C9"/>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666C9"/>
    <w:rPr>
      <w:rFonts w:ascii="Lucida Grande" w:eastAsia="Calibri" w:hAnsi="Lucida Grande" w:cs="Lucida Grande"/>
      <w:sz w:val="18"/>
      <w:szCs w:val="18"/>
    </w:rPr>
  </w:style>
  <w:style w:type="character" w:styleId="Refdecomentario">
    <w:name w:val="annotation reference"/>
    <w:basedOn w:val="Fuentedeprrafopredeter"/>
    <w:uiPriority w:val="99"/>
    <w:semiHidden/>
    <w:unhideWhenUsed/>
    <w:rsid w:val="00281791"/>
    <w:rPr>
      <w:sz w:val="16"/>
      <w:szCs w:val="16"/>
    </w:rPr>
  </w:style>
  <w:style w:type="paragraph" w:styleId="Textocomentario">
    <w:name w:val="annotation text"/>
    <w:basedOn w:val="Normal"/>
    <w:link w:val="TextocomentarioCar"/>
    <w:uiPriority w:val="99"/>
    <w:semiHidden/>
    <w:unhideWhenUsed/>
    <w:rsid w:val="0028179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81791"/>
    <w:rPr>
      <w:rFonts w:ascii="Book Antiqua" w:eastAsia="Calibri" w:hAnsi="Book Antiqua"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281791"/>
    <w:rPr>
      <w:b/>
      <w:bCs/>
    </w:rPr>
  </w:style>
  <w:style w:type="character" w:customStyle="1" w:styleId="AsuntodelcomentarioCar">
    <w:name w:val="Asunto del comentario Car"/>
    <w:basedOn w:val="TextocomentarioCar"/>
    <w:link w:val="Asuntodelcomentario"/>
    <w:uiPriority w:val="99"/>
    <w:semiHidden/>
    <w:rsid w:val="00281791"/>
    <w:rPr>
      <w:rFonts w:ascii="Book Antiqua" w:eastAsia="Calibri" w:hAnsi="Book Antiqua" w:cs="Times New Roman"/>
      <w:b/>
      <w:bCs/>
      <w:sz w:val="20"/>
      <w:szCs w:val="20"/>
    </w:rPr>
  </w:style>
  <w:style w:type="character" w:styleId="Hipervnculo">
    <w:name w:val="Hyperlink"/>
    <w:basedOn w:val="Fuentedeprrafopredeter"/>
    <w:uiPriority w:val="99"/>
    <w:semiHidden/>
    <w:unhideWhenUsed/>
    <w:rsid w:val="008E27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23661">
      <w:bodyDiv w:val="1"/>
      <w:marLeft w:val="0"/>
      <w:marRight w:val="0"/>
      <w:marTop w:val="0"/>
      <w:marBottom w:val="0"/>
      <w:divBdr>
        <w:top w:val="none" w:sz="0" w:space="0" w:color="auto"/>
        <w:left w:val="none" w:sz="0" w:space="0" w:color="auto"/>
        <w:bottom w:val="none" w:sz="0" w:space="0" w:color="auto"/>
        <w:right w:val="none" w:sz="0" w:space="0" w:color="auto"/>
      </w:divBdr>
    </w:div>
    <w:div w:id="244536007">
      <w:bodyDiv w:val="1"/>
      <w:marLeft w:val="0"/>
      <w:marRight w:val="0"/>
      <w:marTop w:val="0"/>
      <w:marBottom w:val="0"/>
      <w:divBdr>
        <w:top w:val="none" w:sz="0" w:space="0" w:color="auto"/>
        <w:left w:val="none" w:sz="0" w:space="0" w:color="auto"/>
        <w:bottom w:val="none" w:sz="0" w:space="0" w:color="auto"/>
        <w:right w:val="none" w:sz="0" w:space="0" w:color="auto"/>
      </w:divBdr>
    </w:div>
    <w:div w:id="366032353">
      <w:bodyDiv w:val="1"/>
      <w:marLeft w:val="0"/>
      <w:marRight w:val="0"/>
      <w:marTop w:val="0"/>
      <w:marBottom w:val="0"/>
      <w:divBdr>
        <w:top w:val="none" w:sz="0" w:space="0" w:color="auto"/>
        <w:left w:val="none" w:sz="0" w:space="0" w:color="auto"/>
        <w:bottom w:val="none" w:sz="0" w:space="0" w:color="auto"/>
        <w:right w:val="none" w:sz="0" w:space="0" w:color="auto"/>
      </w:divBdr>
    </w:div>
    <w:div w:id="527067957">
      <w:bodyDiv w:val="1"/>
      <w:marLeft w:val="0"/>
      <w:marRight w:val="0"/>
      <w:marTop w:val="0"/>
      <w:marBottom w:val="0"/>
      <w:divBdr>
        <w:top w:val="none" w:sz="0" w:space="0" w:color="auto"/>
        <w:left w:val="none" w:sz="0" w:space="0" w:color="auto"/>
        <w:bottom w:val="none" w:sz="0" w:space="0" w:color="auto"/>
        <w:right w:val="none" w:sz="0" w:space="0" w:color="auto"/>
      </w:divBdr>
    </w:div>
    <w:div w:id="549850316">
      <w:bodyDiv w:val="1"/>
      <w:marLeft w:val="0"/>
      <w:marRight w:val="0"/>
      <w:marTop w:val="0"/>
      <w:marBottom w:val="0"/>
      <w:divBdr>
        <w:top w:val="none" w:sz="0" w:space="0" w:color="auto"/>
        <w:left w:val="none" w:sz="0" w:space="0" w:color="auto"/>
        <w:bottom w:val="none" w:sz="0" w:space="0" w:color="auto"/>
        <w:right w:val="none" w:sz="0" w:space="0" w:color="auto"/>
      </w:divBdr>
      <w:divsChild>
        <w:div w:id="194971347">
          <w:marLeft w:val="0"/>
          <w:marRight w:val="0"/>
          <w:marTop w:val="0"/>
          <w:marBottom w:val="0"/>
          <w:divBdr>
            <w:top w:val="none" w:sz="0" w:space="0" w:color="auto"/>
            <w:left w:val="none" w:sz="0" w:space="0" w:color="auto"/>
            <w:bottom w:val="none" w:sz="0" w:space="0" w:color="auto"/>
            <w:right w:val="none" w:sz="0" w:space="0" w:color="auto"/>
          </w:divBdr>
        </w:div>
        <w:div w:id="1587881238">
          <w:marLeft w:val="0"/>
          <w:marRight w:val="0"/>
          <w:marTop w:val="0"/>
          <w:marBottom w:val="0"/>
          <w:divBdr>
            <w:top w:val="none" w:sz="0" w:space="0" w:color="auto"/>
            <w:left w:val="none" w:sz="0" w:space="0" w:color="auto"/>
            <w:bottom w:val="none" w:sz="0" w:space="0" w:color="auto"/>
            <w:right w:val="none" w:sz="0" w:space="0" w:color="auto"/>
          </w:divBdr>
        </w:div>
        <w:div w:id="1510607105">
          <w:marLeft w:val="0"/>
          <w:marRight w:val="0"/>
          <w:marTop w:val="0"/>
          <w:marBottom w:val="0"/>
          <w:divBdr>
            <w:top w:val="none" w:sz="0" w:space="0" w:color="auto"/>
            <w:left w:val="none" w:sz="0" w:space="0" w:color="auto"/>
            <w:bottom w:val="none" w:sz="0" w:space="0" w:color="auto"/>
            <w:right w:val="none" w:sz="0" w:space="0" w:color="auto"/>
          </w:divBdr>
        </w:div>
        <w:div w:id="1878883206">
          <w:marLeft w:val="0"/>
          <w:marRight w:val="0"/>
          <w:marTop w:val="0"/>
          <w:marBottom w:val="0"/>
          <w:divBdr>
            <w:top w:val="none" w:sz="0" w:space="0" w:color="auto"/>
            <w:left w:val="none" w:sz="0" w:space="0" w:color="auto"/>
            <w:bottom w:val="none" w:sz="0" w:space="0" w:color="auto"/>
            <w:right w:val="none" w:sz="0" w:space="0" w:color="auto"/>
          </w:divBdr>
        </w:div>
        <w:div w:id="1719208801">
          <w:marLeft w:val="0"/>
          <w:marRight w:val="0"/>
          <w:marTop w:val="0"/>
          <w:marBottom w:val="0"/>
          <w:divBdr>
            <w:top w:val="none" w:sz="0" w:space="0" w:color="auto"/>
            <w:left w:val="none" w:sz="0" w:space="0" w:color="auto"/>
            <w:bottom w:val="none" w:sz="0" w:space="0" w:color="auto"/>
            <w:right w:val="none" w:sz="0" w:space="0" w:color="auto"/>
          </w:divBdr>
        </w:div>
        <w:div w:id="459690355">
          <w:marLeft w:val="0"/>
          <w:marRight w:val="0"/>
          <w:marTop w:val="0"/>
          <w:marBottom w:val="0"/>
          <w:divBdr>
            <w:top w:val="none" w:sz="0" w:space="0" w:color="auto"/>
            <w:left w:val="none" w:sz="0" w:space="0" w:color="auto"/>
            <w:bottom w:val="none" w:sz="0" w:space="0" w:color="auto"/>
            <w:right w:val="none" w:sz="0" w:space="0" w:color="auto"/>
          </w:divBdr>
        </w:div>
        <w:div w:id="1062824146">
          <w:marLeft w:val="0"/>
          <w:marRight w:val="0"/>
          <w:marTop w:val="0"/>
          <w:marBottom w:val="0"/>
          <w:divBdr>
            <w:top w:val="none" w:sz="0" w:space="0" w:color="auto"/>
            <w:left w:val="none" w:sz="0" w:space="0" w:color="auto"/>
            <w:bottom w:val="none" w:sz="0" w:space="0" w:color="auto"/>
            <w:right w:val="none" w:sz="0" w:space="0" w:color="auto"/>
          </w:divBdr>
        </w:div>
        <w:div w:id="1715739518">
          <w:marLeft w:val="0"/>
          <w:marRight w:val="0"/>
          <w:marTop w:val="0"/>
          <w:marBottom w:val="0"/>
          <w:divBdr>
            <w:top w:val="none" w:sz="0" w:space="0" w:color="auto"/>
            <w:left w:val="none" w:sz="0" w:space="0" w:color="auto"/>
            <w:bottom w:val="none" w:sz="0" w:space="0" w:color="auto"/>
            <w:right w:val="none" w:sz="0" w:space="0" w:color="auto"/>
          </w:divBdr>
        </w:div>
        <w:div w:id="1060595797">
          <w:marLeft w:val="0"/>
          <w:marRight w:val="0"/>
          <w:marTop w:val="0"/>
          <w:marBottom w:val="0"/>
          <w:divBdr>
            <w:top w:val="none" w:sz="0" w:space="0" w:color="auto"/>
            <w:left w:val="none" w:sz="0" w:space="0" w:color="auto"/>
            <w:bottom w:val="none" w:sz="0" w:space="0" w:color="auto"/>
            <w:right w:val="none" w:sz="0" w:space="0" w:color="auto"/>
          </w:divBdr>
        </w:div>
        <w:div w:id="862324450">
          <w:marLeft w:val="0"/>
          <w:marRight w:val="0"/>
          <w:marTop w:val="0"/>
          <w:marBottom w:val="0"/>
          <w:divBdr>
            <w:top w:val="none" w:sz="0" w:space="0" w:color="auto"/>
            <w:left w:val="none" w:sz="0" w:space="0" w:color="auto"/>
            <w:bottom w:val="none" w:sz="0" w:space="0" w:color="auto"/>
            <w:right w:val="none" w:sz="0" w:space="0" w:color="auto"/>
          </w:divBdr>
        </w:div>
        <w:div w:id="95372524">
          <w:marLeft w:val="0"/>
          <w:marRight w:val="0"/>
          <w:marTop w:val="0"/>
          <w:marBottom w:val="0"/>
          <w:divBdr>
            <w:top w:val="none" w:sz="0" w:space="0" w:color="auto"/>
            <w:left w:val="none" w:sz="0" w:space="0" w:color="auto"/>
            <w:bottom w:val="none" w:sz="0" w:space="0" w:color="auto"/>
            <w:right w:val="none" w:sz="0" w:space="0" w:color="auto"/>
          </w:divBdr>
        </w:div>
        <w:div w:id="1013653324">
          <w:marLeft w:val="0"/>
          <w:marRight w:val="0"/>
          <w:marTop w:val="0"/>
          <w:marBottom w:val="0"/>
          <w:divBdr>
            <w:top w:val="none" w:sz="0" w:space="0" w:color="auto"/>
            <w:left w:val="none" w:sz="0" w:space="0" w:color="auto"/>
            <w:bottom w:val="none" w:sz="0" w:space="0" w:color="auto"/>
            <w:right w:val="none" w:sz="0" w:space="0" w:color="auto"/>
          </w:divBdr>
        </w:div>
        <w:div w:id="891234768">
          <w:marLeft w:val="0"/>
          <w:marRight w:val="0"/>
          <w:marTop w:val="0"/>
          <w:marBottom w:val="0"/>
          <w:divBdr>
            <w:top w:val="none" w:sz="0" w:space="0" w:color="auto"/>
            <w:left w:val="none" w:sz="0" w:space="0" w:color="auto"/>
            <w:bottom w:val="none" w:sz="0" w:space="0" w:color="auto"/>
            <w:right w:val="none" w:sz="0" w:space="0" w:color="auto"/>
          </w:divBdr>
        </w:div>
        <w:div w:id="481194952">
          <w:marLeft w:val="0"/>
          <w:marRight w:val="0"/>
          <w:marTop w:val="0"/>
          <w:marBottom w:val="0"/>
          <w:divBdr>
            <w:top w:val="none" w:sz="0" w:space="0" w:color="auto"/>
            <w:left w:val="none" w:sz="0" w:space="0" w:color="auto"/>
            <w:bottom w:val="none" w:sz="0" w:space="0" w:color="auto"/>
            <w:right w:val="none" w:sz="0" w:space="0" w:color="auto"/>
          </w:divBdr>
        </w:div>
        <w:div w:id="1566716651">
          <w:marLeft w:val="0"/>
          <w:marRight w:val="0"/>
          <w:marTop w:val="0"/>
          <w:marBottom w:val="0"/>
          <w:divBdr>
            <w:top w:val="none" w:sz="0" w:space="0" w:color="auto"/>
            <w:left w:val="none" w:sz="0" w:space="0" w:color="auto"/>
            <w:bottom w:val="none" w:sz="0" w:space="0" w:color="auto"/>
            <w:right w:val="none" w:sz="0" w:space="0" w:color="auto"/>
          </w:divBdr>
        </w:div>
        <w:div w:id="1942252754">
          <w:marLeft w:val="0"/>
          <w:marRight w:val="0"/>
          <w:marTop w:val="0"/>
          <w:marBottom w:val="0"/>
          <w:divBdr>
            <w:top w:val="none" w:sz="0" w:space="0" w:color="auto"/>
            <w:left w:val="none" w:sz="0" w:space="0" w:color="auto"/>
            <w:bottom w:val="none" w:sz="0" w:space="0" w:color="auto"/>
            <w:right w:val="none" w:sz="0" w:space="0" w:color="auto"/>
          </w:divBdr>
        </w:div>
        <w:div w:id="1384716955">
          <w:marLeft w:val="0"/>
          <w:marRight w:val="0"/>
          <w:marTop w:val="0"/>
          <w:marBottom w:val="0"/>
          <w:divBdr>
            <w:top w:val="none" w:sz="0" w:space="0" w:color="auto"/>
            <w:left w:val="none" w:sz="0" w:space="0" w:color="auto"/>
            <w:bottom w:val="none" w:sz="0" w:space="0" w:color="auto"/>
            <w:right w:val="none" w:sz="0" w:space="0" w:color="auto"/>
          </w:divBdr>
        </w:div>
        <w:div w:id="1157961006">
          <w:marLeft w:val="0"/>
          <w:marRight w:val="0"/>
          <w:marTop w:val="0"/>
          <w:marBottom w:val="0"/>
          <w:divBdr>
            <w:top w:val="none" w:sz="0" w:space="0" w:color="auto"/>
            <w:left w:val="none" w:sz="0" w:space="0" w:color="auto"/>
            <w:bottom w:val="none" w:sz="0" w:space="0" w:color="auto"/>
            <w:right w:val="none" w:sz="0" w:space="0" w:color="auto"/>
          </w:divBdr>
        </w:div>
      </w:divsChild>
    </w:div>
    <w:div w:id="700126444">
      <w:bodyDiv w:val="1"/>
      <w:marLeft w:val="0"/>
      <w:marRight w:val="0"/>
      <w:marTop w:val="0"/>
      <w:marBottom w:val="0"/>
      <w:divBdr>
        <w:top w:val="none" w:sz="0" w:space="0" w:color="auto"/>
        <w:left w:val="none" w:sz="0" w:space="0" w:color="auto"/>
        <w:bottom w:val="none" w:sz="0" w:space="0" w:color="auto"/>
        <w:right w:val="none" w:sz="0" w:space="0" w:color="auto"/>
      </w:divBdr>
    </w:div>
    <w:div w:id="737677511">
      <w:bodyDiv w:val="1"/>
      <w:marLeft w:val="0"/>
      <w:marRight w:val="0"/>
      <w:marTop w:val="0"/>
      <w:marBottom w:val="0"/>
      <w:divBdr>
        <w:top w:val="none" w:sz="0" w:space="0" w:color="auto"/>
        <w:left w:val="none" w:sz="0" w:space="0" w:color="auto"/>
        <w:bottom w:val="none" w:sz="0" w:space="0" w:color="auto"/>
        <w:right w:val="none" w:sz="0" w:space="0" w:color="auto"/>
      </w:divBdr>
    </w:div>
    <w:div w:id="744642094">
      <w:bodyDiv w:val="1"/>
      <w:marLeft w:val="0"/>
      <w:marRight w:val="0"/>
      <w:marTop w:val="0"/>
      <w:marBottom w:val="0"/>
      <w:divBdr>
        <w:top w:val="none" w:sz="0" w:space="0" w:color="auto"/>
        <w:left w:val="none" w:sz="0" w:space="0" w:color="auto"/>
        <w:bottom w:val="none" w:sz="0" w:space="0" w:color="auto"/>
        <w:right w:val="none" w:sz="0" w:space="0" w:color="auto"/>
      </w:divBdr>
    </w:div>
    <w:div w:id="797334107">
      <w:bodyDiv w:val="1"/>
      <w:marLeft w:val="0"/>
      <w:marRight w:val="0"/>
      <w:marTop w:val="0"/>
      <w:marBottom w:val="0"/>
      <w:divBdr>
        <w:top w:val="none" w:sz="0" w:space="0" w:color="auto"/>
        <w:left w:val="none" w:sz="0" w:space="0" w:color="auto"/>
        <w:bottom w:val="none" w:sz="0" w:space="0" w:color="auto"/>
        <w:right w:val="none" w:sz="0" w:space="0" w:color="auto"/>
      </w:divBdr>
    </w:div>
    <w:div w:id="881094556">
      <w:bodyDiv w:val="1"/>
      <w:marLeft w:val="0"/>
      <w:marRight w:val="0"/>
      <w:marTop w:val="0"/>
      <w:marBottom w:val="0"/>
      <w:divBdr>
        <w:top w:val="none" w:sz="0" w:space="0" w:color="auto"/>
        <w:left w:val="none" w:sz="0" w:space="0" w:color="auto"/>
        <w:bottom w:val="none" w:sz="0" w:space="0" w:color="auto"/>
        <w:right w:val="none" w:sz="0" w:space="0" w:color="auto"/>
      </w:divBdr>
    </w:div>
    <w:div w:id="986057104">
      <w:bodyDiv w:val="1"/>
      <w:marLeft w:val="0"/>
      <w:marRight w:val="0"/>
      <w:marTop w:val="0"/>
      <w:marBottom w:val="0"/>
      <w:divBdr>
        <w:top w:val="none" w:sz="0" w:space="0" w:color="auto"/>
        <w:left w:val="none" w:sz="0" w:space="0" w:color="auto"/>
        <w:bottom w:val="none" w:sz="0" w:space="0" w:color="auto"/>
        <w:right w:val="none" w:sz="0" w:space="0" w:color="auto"/>
      </w:divBdr>
    </w:div>
    <w:div w:id="1041126516">
      <w:bodyDiv w:val="1"/>
      <w:marLeft w:val="0"/>
      <w:marRight w:val="0"/>
      <w:marTop w:val="0"/>
      <w:marBottom w:val="0"/>
      <w:divBdr>
        <w:top w:val="none" w:sz="0" w:space="0" w:color="auto"/>
        <w:left w:val="none" w:sz="0" w:space="0" w:color="auto"/>
        <w:bottom w:val="none" w:sz="0" w:space="0" w:color="auto"/>
        <w:right w:val="none" w:sz="0" w:space="0" w:color="auto"/>
      </w:divBdr>
    </w:div>
    <w:div w:id="1080563530">
      <w:bodyDiv w:val="1"/>
      <w:marLeft w:val="0"/>
      <w:marRight w:val="0"/>
      <w:marTop w:val="0"/>
      <w:marBottom w:val="0"/>
      <w:divBdr>
        <w:top w:val="none" w:sz="0" w:space="0" w:color="auto"/>
        <w:left w:val="none" w:sz="0" w:space="0" w:color="auto"/>
        <w:bottom w:val="none" w:sz="0" w:space="0" w:color="auto"/>
        <w:right w:val="none" w:sz="0" w:space="0" w:color="auto"/>
      </w:divBdr>
    </w:div>
    <w:div w:id="1365713884">
      <w:bodyDiv w:val="1"/>
      <w:marLeft w:val="0"/>
      <w:marRight w:val="0"/>
      <w:marTop w:val="0"/>
      <w:marBottom w:val="0"/>
      <w:divBdr>
        <w:top w:val="none" w:sz="0" w:space="0" w:color="auto"/>
        <w:left w:val="none" w:sz="0" w:space="0" w:color="auto"/>
        <w:bottom w:val="none" w:sz="0" w:space="0" w:color="auto"/>
        <w:right w:val="none" w:sz="0" w:space="0" w:color="auto"/>
      </w:divBdr>
    </w:div>
    <w:div w:id="1474520930">
      <w:bodyDiv w:val="1"/>
      <w:marLeft w:val="0"/>
      <w:marRight w:val="0"/>
      <w:marTop w:val="0"/>
      <w:marBottom w:val="0"/>
      <w:divBdr>
        <w:top w:val="none" w:sz="0" w:space="0" w:color="auto"/>
        <w:left w:val="none" w:sz="0" w:space="0" w:color="auto"/>
        <w:bottom w:val="none" w:sz="0" w:space="0" w:color="auto"/>
        <w:right w:val="none" w:sz="0" w:space="0" w:color="auto"/>
      </w:divBdr>
    </w:div>
    <w:div w:id="1504323175">
      <w:bodyDiv w:val="1"/>
      <w:marLeft w:val="0"/>
      <w:marRight w:val="0"/>
      <w:marTop w:val="0"/>
      <w:marBottom w:val="0"/>
      <w:divBdr>
        <w:top w:val="none" w:sz="0" w:space="0" w:color="auto"/>
        <w:left w:val="none" w:sz="0" w:space="0" w:color="auto"/>
        <w:bottom w:val="none" w:sz="0" w:space="0" w:color="auto"/>
        <w:right w:val="none" w:sz="0" w:space="0" w:color="auto"/>
      </w:divBdr>
    </w:div>
    <w:div w:id="1694762307">
      <w:bodyDiv w:val="1"/>
      <w:marLeft w:val="0"/>
      <w:marRight w:val="0"/>
      <w:marTop w:val="0"/>
      <w:marBottom w:val="0"/>
      <w:divBdr>
        <w:top w:val="none" w:sz="0" w:space="0" w:color="auto"/>
        <w:left w:val="none" w:sz="0" w:space="0" w:color="auto"/>
        <w:bottom w:val="none" w:sz="0" w:space="0" w:color="auto"/>
        <w:right w:val="none" w:sz="0" w:space="0" w:color="auto"/>
      </w:divBdr>
    </w:div>
    <w:div w:id="1777752544">
      <w:bodyDiv w:val="1"/>
      <w:marLeft w:val="0"/>
      <w:marRight w:val="0"/>
      <w:marTop w:val="0"/>
      <w:marBottom w:val="0"/>
      <w:divBdr>
        <w:top w:val="none" w:sz="0" w:space="0" w:color="auto"/>
        <w:left w:val="none" w:sz="0" w:space="0" w:color="auto"/>
        <w:bottom w:val="none" w:sz="0" w:space="0" w:color="auto"/>
        <w:right w:val="none" w:sz="0" w:space="0" w:color="auto"/>
      </w:divBdr>
    </w:div>
    <w:div w:id="1858080296">
      <w:bodyDiv w:val="1"/>
      <w:marLeft w:val="0"/>
      <w:marRight w:val="0"/>
      <w:marTop w:val="0"/>
      <w:marBottom w:val="0"/>
      <w:divBdr>
        <w:top w:val="none" w:sz="0" w:space="0" w:color="auto"/>
        <w:left w:val="none" w:sz="0" w:space="0" w:color="auto"/>
        <w:bottom w:val="none" w:sz="0" w:space="0" w:color="auto"/>
        <w:right w:val="none" w:sz="0" w:space="0" w:color="auto"/>
      </w:divBdr>
    </w:div>
    <w:div w:id="1895117834">
      <w:bodyDiv w:val="1"/>
      <w:marLeft w:val="0"/>
      <w:marRight w:val="0"/>
      <w:marTop w:val="0"/>
      <w:marBottom w:val="0"/>
      <w:divBdr>
        <w:top w:val="none" w:sz="0" w:space="0" w:color="auto"/>
        <w:left w:val="none" w:sz="0" w:space="0" w:color="auto"/>
        <w:bottom w:val="none" w:sz="0" w:space="0" w:color="auto"/>
        <w:right w:val="none" w:sz="0" w:space="0" w:color="auto"/>
      </w:divBdr>
    </w:div>
    <w:div w:id="1905606354">
      <w:bodyDiv w:val="1"/>
      <w:marLeft w:val="0"/>
      <w:marRight w:val="0"/>
      <w:marTop w:val="0"/>
      <w:marBottom w:val="0"/>
      <w:divBdr>
        <w:top w:val="none" w:sz="0" w:space="0" w:color="auto"/>
        <w:left w:val="none" w:sz="0" w:space="0" w:color="auto"/>
        <w:bottom w:val="none" w:sz="0" w:space="0" w:color="auto"/>
        <w:right w:val="none" w:sz="0" w:space="0" w:color="auto"/>
      </w:divBdr>
    </w:div>
    <w:div w:id="1915702765">
      <w:bodyDiv w:val="1"/>
      <w:marLeft w:val="0"/>
      <w:marRight w:val="0"/>
      <w:marTop w:val="0"/>
      <w:marBottom w:val="0"/>
      <w:divBdr>
        <w:top w:val="none" w:sz="0" w:space="0" w:color="auto"/>
        <w:left w:val="none" w:sz="0" w:space="0" w:color="auto"/>
        <w:bottom w:val="none" w:sz="0" w:space="0" w:color="auto"/>
        <w:right w:val="none" w:sz="0" w:space="0" w:color="auto"/>
      </w:divBdr>
    </w:div>
    <w:div w:id="1982615735">
      <w:bodyDiv w:val="1"/>
      <w:marLeft w:val="0"/>
      <w:marRight w:val="0"/>
      <w:marTop w:val="0"/>
      <w:marBottom w:val="0"/>
      <w:divBdr>
        <w:top w:val="none" w:sz="0" w:space="0" w:color="auto"/>
        <w:left w:val="none" w:sz="0" w:space="0" w:color="auto"/>
        <w:bottom w:val="none" w:sz="0" w:space="0" w:color="auto"/>
        <w:right w:val="none" w:sz="0" w:space="0" w:color="auto"/>
      </w:divBdr>
    </w:div>
    <w:div w:id="2028870693">
      <w:bodyDiv w:val="1"/>
      <w:marLeft w:val="0"/>
      <w:marRight w:val="0"/>
      <w:marTop w:val="0"/>
      <w:marBottom w:val="0"/>
      <w:divBdr>
        <w:top w:val="none" w:sz="0" w:space="0" w:color="auto"/>
        <w:left w:val="none" w:sz="0" w:space="0" w:color="auto"/>
        <w:bottom w:val="none" w:sz="0" w:space="0" w:color="auto"/>
        <w:right w:val="none" w:sz="0" w:space="0" w:color="auto"/>
      </w:divBdr>
    </w:div>
    <w:div w:id="2071489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javascript:void(0)"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Báe03</b:Tag>
    <b:SourceType>JournalArticle</b:SourceType>
    <b:Guid>{B122ECB3-6AE8-4B00-93D8-E311BC3856E3}</b:Guid>
    <b:Title>Poliquetos (Annelida: Polychaeta) del Mar Caribe colombiano</b:Title>
    <b:Year>2003</b:Year>
    <b:Pages>4(1): 89-109</b:Pages>
    <b:Author>
      <b:Author>
        <b:NameList>
          <b:Person>
            <b:Last>Báez</b:Last>
            <b:First>D.</b:First>
            <b:Middle>P.</b:Middle>
          </b:Person>
          <b:Person>
            <b:Last>Ardila</b:Last>
            <b:First>N.</b:First>
            <b:Middle>E.</b:Middle>
          </b:Person>
        </b:NameList>
      </b:Author>
    </b:Author>
    <b:JournalName>Biota colombiana</b:JournalName>
    <b:RefOrder>1</b:RefOrder>
  </b:Source>
  <b:Source>
    <b:Tag>Ama80</b:Tag>
    <b:SourceType>JournalArticle</b:SourceType>
    <b:Guid>{011668C5-4DD5-44DE-8AD9-73DC18D469B5}</b:Guid>
    <b:Author>
      <b:Author>
        <b:NameList>
          <b:Person>
            <b:Last>Amaral</b:Last>
            <b:First>A.</b:First>
            <b:Middle>C. Z.</b:Middle>
          </b:Person>
          <b:Person>
            <b:Last>Migotto</b:Last>
            <b:First>A.</b:First>
            <b:Middle>E.</b:Middle>
          </b:Person>
        </b:NameList>
      </b:Author>
    </b:Author>
    <b:Title>Importância dos anelídeos poliquetas na alimentação da macrofauna demersal e epibentônica da região de Ubatuba</b:Title>
    <b:JournalName>Boletim do Instituto Oceanográfico</b:JournalName>
    <b:Year>1980</b:Year>
    <b:Pages>29(2): 31-35</b:Pages>
    <b:RefOrder>2</b:RefOrder>
  </b:Source>
  <b:Source>
    <b:Tag>Ama96</b:Tag>
    <b:SourceType>Book</b:SourceType>
    <b:Guid>{FE4A5789-3383-4FCD-9759-7A26C7095565}</b:Guid>
    <b:Title>Annelida Polychaeta: características, glossário e chaves para famílias e gêneros da costa brasileira.</b:Title>
    <b:Year>1996</b:Year>
    <b:Author>
      <b:Author>
        <b:NameList>
          <b:Person>
            <b:Last>Amaral</b:Last>
            <b:First>A.</b:First>
            <b:Middle>C. Z.</b:Middle>
          </b:Person>
          <b:Person>
            <b:Last>Nonato</b:Last>
            <b:First>E.</b:First>
            <b:Middle>F.</b:Middle>
          </b:Person>
        </b:NameList>
      </b:Author>
    </b:Author>
    <b:City>Campinas, Brasil</b:City>
    <b:Publisher>Editora da UNICAMP</b:Publisher>
    <b:RefOrder>3</b:RefOrder>
  </b:Source>
  <b:Source>
    <b:Tag>Ferte</b:Tag>
    <b:SourceType>JournalArticle</b:SourceType>
    <b:Guid>{322988E2-C57A-49A1-87C0-86205494C0CF}</b:Guid>
    <b:Title>Poliquetos (Annelida: Polychaeta) como indicadores biológicos de contaminación marina: casos en Colombia</b:Title>
    <b:Year>Gestión y ambiente</b:Year>
    <b:Pages>18(1): 189-204</b:Pages>
    <b:Author>
      <b:Author>
        <b:NameList>
          <b:Person>
            <b:Last>Fernández Rodríguez</b:Last>
            <b:First>V.</b:First>
          </b:Person>
          <b:Person>
            <b:Last>Londoño Mesa</b:Last>
            <b:First>M.</b:First>
            <b:Middle>H.</b:Middle>
          </b:Person>
        </b:NameList>
      </b:Author>
    </b:Author>
    <b:JournalName>2015</b:JournalName>
    <b:RefOrder>4</b:RefOrder>
  </b:Source>
  <b:Source>
    <b:Tag>Lav86</b:Tag>
    <b:SourceType>JournalArticle</b:SourceType>
    <b:Guid>{3146B849-250E-4718-A9DE-42C120DD37DB}</b:Guid>
    <b:Author>
      <b:Author>
        <b:NameList>
          <b:Person>
            <b:Last>Laverde Castillo</b:Last>
            <b:First>J.</b:First>
            <b:Middle>A.</b:Middle>
          </b:Person>
        </b:NameList>
      </b:Author>
    </b:Author>
    <b:Title>Lista anotado de los poliquetos (Annelida) registrados para el Pacífico colombiano, con notas preliminares sobre su zoogeografía</b:Title>
    <b:JournalName>Actualidades Biológicas</b:JournalName>
    <b:Year>1986</b:Year>
    <b:Pages>15(58): 123-130</b:Pages>
    <b:RefOrder>5</b:RefOrder>
  </b:Source>
  <b:Source>
    <b:Tag>Sal04</b:Tag>
    <b:SourceType>JournalArticle</b:SourceType>
    <b:Guid>{20D2B712-7FB6-4E57-A9E6-4E299504DAC5}</b:Guid>
    <b:Author>
      <b:Author>
        <b:NameList>
          <b:Person>
            <b:Last>Salazar Vallejo</b:Last>
            <b:First>S.</b:First>
            <b:Middle>I.</b:Middle>
          </b:Person>
          <b:Person>
            <b:Last>Londoño Mesa</b:Last>
            <b:First>M.</b:First>
            <b:Middle>H.</b:Middle>
          </b:Person>
        </b:NameList>
      </b:Author>
    </b:Author>
    <b:Title>Lista de especies y bibliografía de poliquetos (Polychaeta) del Pacífico Oriental Tropical</b:Title>
    <b:JournalName>Anales del Instituto de Biología Serie Zoología</b:JournalName>
    <b:Year>2004</b:Year>
    <b:Pages>75(1): 9-97</b:Pages>
    <b:RefOrder>6</b:RefOrder>
  </b:Source>
  <b:Source>
    <b:Tag>Gue11</b:Tag>
    <b:SourceType>JournalArticle</b:SourceType>
    <b:Guid>{35A03309-692E-48E4-BE83-BB657F3A32BC}</b:Guid>
    <b:Author>
      <b:Author>
        <b:NameList>
          <b:Person>
            <b:Last>Guevara Fletcher</b:Last>
            <b:First>C.</b:First>
            <b:Middle>E.</b:Middle>
          </b:Person>
          <b:Person>
            <b:Last>Cantera Kintz</b:Last>
            <b:First>J.</b:First>
            <b:Middle>R.</b:Middle>
          </b:Person>
          <b:Person>
            <b:Last>Mejía Ladino</b:Last>
            <b:First>L.</b:First>
            <b:Middle>M.</b:Middle>
          </b:Person>
          <b:Person>
            <b:Last>Cortés</b:Last>
            <b:First>F.</b:First>
            <b:Middle>A.</b:Middle>
          </b:Person>
        </b:NameList>
      </b:Author>
    </b:Author>
    <b:Title>BenthicMacrofauna Associated with Submerged Bottoms of a Tectonic Estuary in Tropical Eastern Pacific</b:Title>
    <b:Year>2011</b:Year>
    <b:JournalName>Journal of Marine Biology</b:JournalName>
    <b:Pages>2011:(1-13)</b:Pages>
    <b:RefOrder>7</b:RefOrder>
  </b:Source>
  <b:Source>
    <b:Tag>Fon01</b:Tag>
    <b:SourceType>JournalArticle</b:SourceType>
    <b:Guid>{32A5B4BF-9F85-489A-9D94-DAC7FBF6E585}</b:Guid>
    <b:Author>
      <b:Author>
        <b:NameList>
          <b:Person>
            <b:Last>Fonseca Camelo</b:Last>
            <b:First>A.</b:First>
            <b:Middle>L.</b:Middle>
          </b:Person>
        </b:NameList>
      </b:Author>
    </b:Author>
    <b:Title>Caracterización preliminar del bentos de la ensenada de Tumaco, para el periodo junio-octubre de 2000</b:Title>
    <b:JournalName>Boletín Científico Centro de Control de Contaminación del Pacifico</b:JournalName>
    <b:Year>2001</b:Year>
    <b:Pages>8: 36-43</b:Pages>
    <b:RefOrder>8</b:RefOrder>
  </b:Source>
  <b:Source>
    <b:Tag>Jai03</b:Tag>
    <b:SourceType>JournalArticle</b:SourceType>
    <b:Guid>{29D62AE5-2719-4A54-97ED-31B38455A9F6}</b:Guid>
    <b:Author>
      <b:Author>
        <b:NameList>
          <b:Person>
            <b:Last>Cantera Kant</b:Last>
            <b:First>J.</b:First>
            <b:Middle>R.</b:Middle>
          </b:Person>
          <b:Person>
            <b:Last>Orozco</b:Last>
            <b:First>C.</b:First>
          </b:Person>
          <b:Person>
            <b:Last>Londoño Cruz</b:Last>
            <b:First>E.</b:First>
          </b:Person>
          <b:Person>
            <b:Last>Toro Farmer</b:Last>
            <b:First>G.</b:First>
          </b:Person>
        </b:NameList>
      </b:Author>
    </b:Author>
    <b:Title>Abundance and distribution patterns of infaunal associates and macroborers of the branched coral (Pocillopora damicornis) in Gorgona island (Eastern Tropical Pacific)</b:Title>
    <b:JournalName>Bulletin of Marine Science</b:JournalName>
    <b:Year>2003</b:Year>
    <b:Pages>72(1): 207-219</b:Pages>
    <b:RefOrder>9</b:RefOrder>
  </b:Source>
  <b:Source>
    <b:Tag>Esp12</b:Tag>
    <b:SourceType>JournalArticle</b:SourceType>
    <b:Guid>{A58DACB1-CAAD-494F-9F8B-561EB0730E0B}</b:Guid>
    <b:Author>
      <b:Author>
        <b:NameList>
          <b:Person>
            <b:Last>Espinal García</b:Last>
            <b:First>P.</b:First>
          </b:Person>
          <b:Person>
            <b:Last>Giraldo</b:Last>
            <b:First>A.</b:First>
          </b:Person>
          <b:Person>
            <b:Last>Londoño Mesa</b:Last>
            <b:First>M.</b:First>
          </b:Person>
          <b:Person>
            <b:Last>Mejía Ladino</b:Last>
            <b:First>L.</b:First>
            <b:Middle>M.</b:Middle>
          </b:Person>
        </b:NameList>
      </b:Author>
    </b:Author>
    <b:Title>Variabilidad en la abundancia de larvas de crustáceos y poliquetos en Bahía Málaga, Pacífico colombiano (enero-junio de 2010)</b:Title>
    <b:JournalName>Boletín de Investigaciones Marinas y Costeras</b:JournalName>
    <b:Year>2012</b:Year>
    <b:Pages>41(2): 355-373</b:Pages>
    <b:RefOrder>10</b:RefOrder>
  </b:Source>
  <b:Source>
    <b:Tag>INV06</b:Tag>
    <b:SourceType>Report</b:SourceType>
    <b:Guid>{CB833AEE-D683-48EE-BCC5-243155FCCCA1}</b:Guid>
    <b:Title>Bases científicas y valoración de la biodiversidad marina y costera de Bahía Málaga (Valle del Cauca), como uno de los instrumentos necesarios para que sea considerada un Área Protegida</b:Title>
    <b:Year>2006</b:Year>
    <b:Author>
      <b:Author>
        <b:Corporate>INVEMAR, UNIVALLE &amp; INCIVA</b:Corporate>
      </b:Author>
    </b:Author>
    <b:Publisher>INVEMAR-UNIVALLE-INCIVA</b:Publisher>
    <b:City>Cali, Colombia</b:City>
    <b:RefOrder>11</b:RefOrder>
  </b:Source>
  <b:Source>
    <b:Tag>Cal12</b:Tag>
    <b:SourceType>Report</b:SourceType>
    <b:Guid>{6660F877-12A0-4AAD-87B4-2EDB4DA1E2C2}</b:Guid>
    <b:Title>DIistribución espacial y abundancia de ensamblajes de poliquetos y oligoquetos bentónicos de fondos blandos, asociada a enriquecimiento orgánico, en la bahía de Buenaventura-costa pacífica colombiana</b:Title>
    <b:Year>2012</b:Year>
    <b:Author>
      <b:Author>
        <b:NameList>
          <b:Person>
            <b:Last>Calderón Bonilla</b:Last>
            <b:First>J.</b:First>
            <b:Middle>C.</b:Middle>
          </b:Person>
        </b:NameList>
      </b:Author>
    </b:Author>
    <b:Publisher>Universidad Nacional de Colombia</b:Publisher>
    <b:City>Palmira, Colombia</b:City>
    <b:RefOrder>12</b:RefOrder>
  </b:Source>
</b:Sources>
</file>

<file path=customXml/itemProps1.xml><?xml version="1.0" encoding="utf-8"?>
<ds:datastoreItem xmlns:ds="http://schemas.openxmlformats.org/officeDocument/2006/customXml" ds:itemID="{64637F36-D14D-7842-A89B-6021E157E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2662</Words>
  <Characters>14642</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Molina</dc:creator>
  <cp:keywords/>
  <dc:description/>
  <cp:lastModifiedBy>Christian Bermúdez-Rivas</cp:lastModifiedBy>
  <cp:revision>3</cp:revision>
  <dcterms:created xsi:type="dcterms:W3CDTF">2021-02-02T13:54:00Z</dcterms:created>
  <dcterms:modified xsi:type="dcterms:W3CDTF">2021-02-02T13:54:00Z</dcterms:modified>
</cp:coreProperties>
</file>