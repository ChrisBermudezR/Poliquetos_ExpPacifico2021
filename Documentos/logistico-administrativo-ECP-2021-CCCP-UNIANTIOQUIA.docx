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5F522" w14:textId="77777777" w:rsidR="00581596" w:rsidRPr="00027D45" w:rsidRDefault="00027D45" w:rsidP="00027D45">
      <w:pPr>
        <w:jc w:val="center"/>
        <w:rPr>
          <w:b/>
        </w:rPr>
      </w:pPr>
      <w:r w:rsidRPr="00027D45">
        <w:rPr>
          <w:b/>
        </w:rPr>
        <w:t>FORMATO TÉCNCO ADMINISTRATIVO</w:t>
      </w:r>
    </w:p>
    <w:p w14:paraId="2CBA022E" w14:textId="77777777" w:rsidR="00027D45" w:rsidRDefault="00027D45" w:rsidP="00027D45">
      <w:pPr>
        <w:pBdr>
          <w:bottom w:val="single" w:sz="12" w:space="1" w:color="auto"/>
        </w:pBdr>
        <w:jc w:val="center"/>
        <w:rPr>
          <w:b/>
        </w:rPr>
      </w:pPr>
      <w:r w:rsidRPr="00027D45">
        <w:rPr>
          <w:b/>
        </w:rPr>
        <w:t>EXPEDICIÓN CIENTÍFICA PACÍFICO 201</w:t>
      </w:r>
      <w:r w:rsidR="00455073">
        <w:rPr>
          <w:b/>
        </w:rPr>
        <w:t xml:space="preserve">9, </w:t>
      </w:r>
      <w:r w:rsidR="00571999">
        <w:rPr>
          <w:b/>
        </w:rPr>
        <w:t>BOCAS DE SANQUIANGA</w:t>
      </w:r>
    </w:p>
    <w:p w14:paraId="76F2569B" w14:textId="77777777" w:rsidR="009001F4" w:rsidRDefault="009001F4" w:rsidP="00027D45">
      <w:pPr>
        <w:pBdr>
          <w:bottom w:val="single" w:sz="12" w:space="1" w:color="auto"/>
        </w:pBdr>
        <w:jc w:val="center"/>
        <w:rPr>
          <w:b/>
        </w:rPr>
      </w:pPr>
    </w:p>
    <w:p w14:paraId="49F1657B" w14:textId="77777777" w:rsidR="009001F4" w:rsidRDefault="009001F4" w:rsidP="00027D45">
      <w:pPr>
        <w:jc w:val="center"/>
        <w:rPr>
          <w:b/>
        </w:rPr>
      </w:pPr>
    </w:p>
    <w:p w14:paraId="4CCEEC2F" w14:textId="77777777" w:rsidR="00027D45" w:rsidRDefault="00027D45" w:rsidP="00027D45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PRESENTACIÓN</w:t>
      </w:r>
    </w:p>
    <w:p w14:paraId="3947B25F" w14:textId="77777777" w:rsidR="00027D45" w:rsidRDefault="00027D45" w:rsidP="00027D45">
      <w:pPr>
        <w:pStyle w:val="Prrafodelista"/>
        <w:rPr>
          <w:b/>
        </w:rPr>
      </w:pPr>
    </w:p>
    <w:p w14:paraId="0E92C48D" w14:textId="26FCCF76" w:rsidR="00027D45" w:rsidRPr="00027D45" w:rsidRDefault="00027D45" w:rsidP="00027D45">
      <w:pPr>
        <w:pStyle w:val="Prrafodelista"/>
        <w:jc w:val="both"/>
        <w:rPr>
          <w:b/>
        </w:rPr>
      </w:pPr>
      <w:r>
        <w:rPr>
          <w:rFonts w:ascii="Arial Narrow" w:hAnsi="Arial Narrow"/>
        </w:rPr>
        <w:t>El presente Formato de Propuesta de Investigación, en cumplimiento a los Términos de Referencia de la Convocatoria Exp</w:t>
      </w:r>
      <w:r w:rsidR="00455073">
        <w:rPr>
          <w:rFonts w:ascii="Arial Narrow" w:hAnsi="Arial Narrow"/>
        </w:rPr>
        <w:t xml:space="preserve">edición Científica Pacífico </w:t>
      </w:r>
      <w:r w:rsidR="006142CB" w:rsidRPr="006142CB">
        <w:rPr>
          <w:rFonts w:ascii="Arial Narrow" w:hAnsi="Arial Narrow"/>
        </w:rPr>
        <w:t>2021</w:t>
      </w:r>
      <w:r w:rsidR="00455073">
        <w:rPr>
          <w:rFonts w:ascii="Arial Narrow" w:hAnsi="Arial Narrow"/>
        </w:rPr>
        <w:t xml:space="preserve">, Bocas de </w:t>
      </w:r>
      <w:proofErr w:type="spellStart"/>
      <w:r w:rsidR="00455073">
        <w:rPr>
          <w:rFonts w:ascii="Arial Narrow" w:hAnsi="Arial Narrow"/>
        </w:rPr>
        <w:t>Sanquianga</w:t>
      </w:r>
      <w:proofErr w:type="spellEnd"/>
      <w:r>
        <w:rPr>
          <w:rFonts w:ascii="Arial Narrow" w:hAnsi="Arial Narrow"/>
        </w:rPr>
        <w:t xml:space="preserve"> disponibles en </w:t>
      </w:r>
      <w:hyperlink r:id="rId5" w:history="1">
        <w:r w:rsidR="00607955" w:rsidRPr="0028456D">
          <w:rPr>
            <w:rStyle w:val="Hipervnculo"/>
            <w:rFonts w:ascii="Arial Narrow" w:hAnsi="Arial Narrow"/>
          </w:rPr>
          <w:t>http://www.cco.gov.co/</w:t>
        </w:r>
      </w:hyperlink>
      <w:r w:rsidR="00607955">
        <w:rPr>
          <w:rFonts w:ascii="Arial Narrow" w:hAnsi="Arial Narrow"/>
        </w:rPr>
        <w:t xml:space="preserve">, </w:t>
      </w:r>
      <w:r>
        <w:t xml:space="preserve">que </w:t>
      </w:r>
      <w:r w:rsidRPr="00027D45">
        <w:rPr>
          <w:rFonts w:ascii="Arial Narrow" w:hAnsi="Arial Narrow"/>
        </w:rPr>
        <w:t xml:space="preserve">tiene como objetivo recopilar información de los proyectos </w:t>
      </w:r>
      <w:proofErr w:type="spellStart"/>
      <w:r w:rsidRPr="00027D45">
        <w:rPr>
          <w:rFonts w:ascii="Arial Narrow" w:hAnsi="Arial Narrow"/>
        </w:rPr>
        <w:t>pre-aprobados</w:t>
      </w:r>
      <w:proofErr w:type="spellEnd"/>
      <w:r w:rsidRPr="00027D45">
        <w:rPr>
          <w:rFonts w:ascii="Arial Narrow" w:hAnsi="Arial Narrow"/>
        </w:rPr>
        <w:t xml:space="preserve"> por la convocatoria, con la finalidad de detallar aspectos administrativos, técnicos y logísticos que permitirán realizar la evaluación técnico - administrativos de la propuesta de investigación, y que también, servirán como insumo para la planificación de la expedición de acuerdo a los recursos disponibles y las necesidades particulares de cada proyecto.</w:t>
      </w:r>
    </w:p>
    <w:p w14:paraId="2F8B0720" w14:textId="77777777" w:rsidR="00027D45" w:rsidRDefault="00027D45" w:rsidP="00027D45">
      <w:pPr>
        <w:pStyle w:val="Prrafodelista"/>
        <w:rPr>
          <w:b/>
        </w:rPr>
      </w:pPr>
    </w:p>
    <w:p w14:paraId="039D2F6B" w14:textId="77777777" w:rsidR="00917DD2" w:rsidRDefault="00917DD2" w:rsidP="00027D45">
      <w:pPr>
        <w:pStyle w:val="Prrafodelista"/>
        <w:rPr>
          <w:b/>
        </w:rPr>
      </w:pPr>
    </w:p>
    <w:p w14:paraId="4030D8B7" w14:textId="77777777" w:rsidR="00027D45" w:rsidRDefault="00027D45" w:rsidP="00027D45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INSTRUCCIONES</w:t>
      </w:r>
    </w:p>
    <w:p w14:paraId="2CF6AAD7" w14:textId="77777777" w:rsidR="00027D45" w:rsidRDefault="00027D45" w:rsidP="00027D45">
      <w:pPr>
        <w:pStyle w:val="Prrafodelista"/>
      </w:pPr>
    </w:p>
    <w:p w14:paraId="0E04C317" w14:textId="77777777" w:rsidR="00027D45" w:rsidRDefault="00027D45" w:rsidP="00027D45">
      <w:pPr>
        <w:pStyle w:val="Prrafodelista"/>
        <w:numPr>
          <w:ilvl w:val="1"/>
          <w:numId w:val="1"/>
        </w:numPr>
        <w:jc w:val="both"/>
        <w:rPr>
          <w:rFonts w:ascii="Arial Narrow" w:hAnsi="Arial Narrow"/>
        </w:rPr>
      </w:pPr>
      <w:r w:rsidRPr="00027D45">
        <w:rPr>
          <w:rFonts w:ascii="Arial Narrow" w:hAnsi="Arial Narrow"/>
        </w:rPr>
        <w:t>Debido a que el presente documento tiene como finalidad la planificación de una expedición de un número considerable de participantes, es necesario llenarlo con atención, veracidad y sin duplicidad de contrapartidas por parte de las entidades participantes, para que esta información permita el aunar esfuerzos y recursos de forma confiable.</w:t>
      </w:r>
    </w:p>
    <w:p w14:paraId="67BCF9AF" w14:textId="77777777" w:rsidR="00917DD2" w:rsidRDefault="00917DD2" w:rsidP="00917DD2">
      <w:pPr>
        <w:pStyle w:val="Prrafodelista"/>
        <w:ind w:left="786"/>
        <w:jc w:val="both"/>
        <w:rPr>
          <w:rFonts w:ascii="Arial Narrow" w:hAnsi="Arial Narrow"/>
        </w:rPr>
      </w:pPr>
    </w:p>
    <w:p w14:paraId="57C38E7B" w14:textId="77777777" w:rsidR="00917DD2" w:rsidRDefault="00027D45" w:rsidP="00917DD2">
      <w:pPr>
        <w:pStyle w:val="Prrafodelista"/>
        <w:numPr>
          <w:ilvl w:val="1"/>
          <w:numId w:val="1"/>
        </w:numPr>
        <w:jc w:val="both"/>
        <w:rPr>
          <w:rFonts w:ascii="Arial Narrow" w:hAnsi="Arial Narrow"/>
        </w:rPr>
      </w:pPr>
      <w:r w:rsidRPr="00027D45">
        <w:rPr>
          <w:rFonts w:ascii="Arial Narrow" w:hAnsi="Arial Narrow"/>
        </w:rPr>
        <w:t xml:space="preserve">En color </w:t>
      </w:r>
      <w:r w:rsidRPr="00027D45">
        <w:rPr>
          <w:rFonts w:ascii="Arial Narrow" w:hAnsi="Arial Narrow"/>
          <w:i/>
          <w:color w:val="385623"/>
        </w:rPr>
        <w:t xml:space="preserve">verde letra cursiva </w:t>
      </w:r>
      <w:r w:rsidRPr="00027D45">
        <w:rPr>
          <w:rFonts w:ascii="Arial Narrow" w:hAnsi="Arial Narrow"/>
        </w:rPr>
        <w:t>encontrará instrucciones para guiarlo con el llenado. Deb</w:t>
      </w:r>
      <w:r w:rsidR="00917DD2">
        <w:rPr>
          <w:rFonts w:ascii="Arial Narrow" w:hAnsi="Arial Narrow"/>
        </w:rPr>
        <w:t xml:space="preserve">erá borrar estas instrucciones </w:t>
      </w:r>
      <w:r w:rsidRPr="00027D45">
        <w:rPr>
          <w:rFonts w:ascii="Arial Narrow" w:hAnsi="Arial Narrow"/>
        </w:rPr>
        <w:t>y llenar la casilla</w:t>
      </w:r>
      <w:r w:rsidR="00BB0376">
        <w:rPr>
          <w:rFonts w:ascii="Arial Narrow" w:hAnsi="Arial Narrow"/>
        </w:rPr>
        <w:t xml:space="preserve"> con la información pertinente.</w:t>
      </w:r>
    </w:p>
    <w:p w14:paraId="043DF1B5" w14:textId="77777777" w:rsidR="00917DD2" w:rsidRPr="00917DD2" w:rsidRDefault="00917DD2" w:rsidP="00917DD2">
      <w:pPr>
        <w:pStyle w:val="Prrafodelista"/>
        <w:rPr>
          <w:rFonts w:ascii="Arial Narrow" w:hAnsi="Arial Narrow"/>
        </w:rPr>
      </w:pPr>
    </w:p>
    <w:p w14:paraId="576E6B3E" w14:textId="7D33921D" w:rsidR="00917DD2" w:rsidRPr="00917DD2" w:rsidRDefault="00027D45" w:rsidP="00917DD2">
      <w:pPr>
        <w:pStyle w:val="Prrafodelista"/>
        <w:numPr>
          <w:ilvl w:val="1"/>
          <w:numId w:val="1"/>
        </w:numPr>
        <w:jc w:val="both"/>
        <w:rPr>
          <w:rStyle w:val="Hipervnculo"/>
          <w:rFonts w:ascii="Arial Narrow" w:hAnsi="Arial Narrow"/>
          <w:color w:val="auto"/>
          <w:u w:val="none"/>
        </w:rPr>
      </w:pPr>
      <w:r w:rsidRPr="00917DD2">
        <w:rPr>
          <w:rFonts w:ascii="Arial Narrow" w:hAnsi="Arial Narrow"/>
        </w:rPr>
        <w:t xml:space="preserve">En caso de dudas, inquietudes o preguntas, podrá comunicarse al correo electrónico de la </w:t>
      </w:r>
      <w:r w:rsidRPr="00917DD2">
        <w:rPr>
          <w:rFonts w:ascii="Arial Narrow" w:hAnsi="Arial Narrow" w:cs="Arial"/>
        </w:rPr>
        <w:t xml:space="preserve">Coordinación </w:t>
      </w:r>
      <w:r w:rsidR="00917DD2">
        <w:rPr>
          <w:rFonts w:ascii="Arial Narrow" w:hAnsi="Arial Narrow"/>
        </w:rPr>
        <w:t>Exp</w:t>
      </w:r>
      <w:r w:rsidR="00455073">
        <w:rPr>
          <w:rFonts w:ascii="Arial Narrow" w:hAnsi="Arial Narrow"/>
        </w:rPr>
        <w:t xml:space="preserve">edición Científica Pacífico </w:t>
      </w:r>
      <w:r w:rsidR="006142CB" w:rsidRPr="006142CB">
        <w:rPr>
          <w:rFonts w:ascii="Arial Narrow" w:hAnsi="Arial Narrow"/>
        </w:rPr>
        <w:t>2021</w:t>
      </w:r>
      <w:r w:rsidR="00455073">
        <w:rPr>
          <w:rFonts w:ascii="Arial Narrow" w:hAnsi="Arial Narrow"/>
        </w:rPr>
        <w:t xml:space="preserve">, Bocas de </w:t>
      </w:r>
      <w:proofErr w:type="spellStart"/>
      <w:r w:rsidR="00455073">
        <w:rPr>
          <w:rFonts w:ascii="Arial Narrow" w:hAnsi="Arial Narrow"/>
        </w:rPr>
        <w:t>Sanquianga</w:t>
      </w:r>
      <w:proofErr w:type="spellEnd"/>
      <w:r w:rsidRPr="00917DD2">
        <w:rPr>
          <w:rFonts w:ascii="Arial Narrow" w:hAnsi="Arial Narrow" w:cs="Arial"/>
        </w:rPr>
        <w:t xml:space="preserve">: </w:t>
      </w:r>
      <w:hyperlink r:id="rId6" w:history="1">
        <w:r w:rsidR="00607955" w:rsidRPr="0028456D">
          <w:rPr>
            <w:rStyle w:val="Hipervnculo"/>
            <w:rFonts w:ascii="Arial Narrow" w:hAnsi="Arial Narrow" w:cs="Arial"/>
          </w:rPr>
          <w:t>expedicionpacifico@cco.gov.co</w:t>
        </w:r>
      </w:hyperlink>
      <w:r w:rsidR="0080636D">
        <w:rPr>
          <w:rStyle w:val="Hipervnculo"/>
          <w:rFonts w:ascii="Arial Narrow" w:hAnsi="Arial Narrow" w:cs="Arial"/>
        </w:rPr>
        <w:t xml:space="preserve"> </w:t>
      </w:r>
      <w:r w:rsidR="0080636D" w:rsidRPr="0080636D">
        <w:rPr>
          <w:rStyle w:val="Hipervnculo"/>
          <w:rFonts w:ascii="Arial Narrow" w:hAnsi="Arial Narrow" w:cs="Arial"/>
          <w:color w:val="auto"/>
          <w:u w:val="none"/>
        </w:rPr>
        <w:t>o celular 310 3435267</w:t>
      </w:r>
      <w:r w:rsidR="0080636D">
        <w:rPr>
          <w:rStyle w:val="Hipervnculo"/>
          <w:rFonts w:ascii="Arial Narrow" w:hAnsi="Arial Narrow" w:cs="Arial"/>
          <w:color w:val="auto"/>
          <w:u w:val="none"/>
        </w:rPr>
        <w:t>.</w:t>
      </w:r>
    </w:p>
    <w:p w14:paraId="42151618" w14:textId="77777777" w:rsidR="00917DD2" w:rsidRPr="00917DD2" w:rsidRDefault="00917DD2" w:rsidP="00917DD2">
      <w:pPr>
        <w:pStyle w:val="Prrafodelista"/>
        <w:rPr>
          <w:rFonts w:ascii="Arial Narrow" w:hAnsi="Arial Narrow"/>
        </w:rPr>
      </w:pPr>
    </w:p>
    <w:p w14:paraId="3DFD7820" w14:textId="77777777" w:rsidR="00917DD2" w:rsidRPr="00917DD2" w:rsidRDefault="00027D45" w:rsidP="00917DD2">
      <w:pPr>
        <w:pStyle w:val="Prrafodelista"/>
        <w:numPr>
          <w:ilvl w:val="1"/>
          <w:numId w:val="1"/>
        </w:numPr>
        <w:jc w:val="both"/>
        <w:rPr>
          <w:rStyle w:val="Hipervnculo"/>
          <w:rFonts w:ascii="Arial Narrow" w:hAnsi="Arial Narrow"/>
          <w:color w:val="auto"/>
          <w:u w:val="none"/>
        </w:rPr>
      </w:pPr>
      <w:r w:rsidRPr="00917DD2">
        <w:rPr>
          <w:rFonts w:ascii="Arial Narrow" w:hAnsi="Arial Narrow"/>
        </w:rPr>
        <w:t>El presente formato firmado por el investigador principal del proyecto, o un representante legal de la institución a la cual representa, deberá ser e</w:t>
      </w:r>
      <w:r w:rsidR="0080636D">
        <w:rPr>
          <w:rFonts w:ascii="Arial Narrow" w:hAnsi="Arial Narrow"/>
        </w:rPr>
        <w:t>nviado</w:t>
      </w:r>
      <w:r w:rsidRPr="00917DD2">
        <w:rPr>
          <w:rFonts w:ascii="Arial Narrow" w:hAnsi="Arial Narrow"/>
        </w:rPr>
        <w:t xml:space="preserve"> con </w:t>
      </w:r>
      <w:r w:rsidRPr="0080636D">
        <w:rPr>
          <w:rFonts w:ascii="Arial Narrow" w:hAnsi="Arial Narrow"/>
        </w:rPr>
        <w:t xml:space="preserve">plazo </w:t>
      </w:r>
      <w:r w:rsidR="0080636D" w:rsidRPr="0080636D">
        <w:rPr>
          <w:rFonts w:ascii="Arial Narrow" w:hAnsi="Arial Narrow"/>
        </w:rPr>
        <w:t xml:space="preserve">el </w:t>
      </w:r>
      <w:r w:rsidR="0080636D" w:rsidRPr="000F3470">
        <w:rPr>
          <w:rFonts w:ascii="Arial Narrow" w:hAnsi="Arial Narrow"/>
        </w:rPr>
        <w:t xml:space="preserve">día </w:t>
      </w:r>
      <w:r w:rsidR="000F3470" w:rsidRPr="000F3470">
        <w:rPr>
          <w:rFonts w:ascii="Arial Narrow" w:hAnsi="Arial Narrow"/>
          <w:b/>
        </w:rPr>
        <w:t>lunes</w:t>
      </w:r>
      <w:r w:rsidR="0080636D" w:rsidRPr="000F3470">
        <w:rPr>
          <w:rFonts w:ascii="Arial Narrow" w:hAnsi="Arial Narrow"/>
          <w:b/>
        </w:rPr>
        <w:t xml:space="preserve"> </w:t>
      </w:r>
      <w:r w:rsidR="000F3470" w:rsidRPr="000F3470">
        <w:rPr>
          <w:rFonts w:ascii="Arial Narrow" w:hAnsi="Arial Narrow"/>
          <w:b/>
        </w:rPr>
        <w:t>12 de agosto de 2019</w:t>
      </w:r>
      <w:r w:rsidRPr="000F3470">
        <w:rPr>
          <w:rFonts w:ascii="Arial Narrow" w:hAnsi="Arial Narrow"/>
        </w:rPr>
        <w:t xml:space="preserve"> </w:t>
      </w:r>
      <w:r w:rsidRPr="000F3470">
        <w:rPr>
          <w:rFonts w:ascii="Arial Narrow" w:hAnsi="Arial Narrow" w:cs="Arial"/>
        </w:rPr>
        <w:t>al</w:t>
      </w:r>
      <w:r w:rsidRPr="00917DD2">
        <w:rPr>
          <w:rFonts w:ascii="Arial Narrow" w:hAnsi="Arial Narrow" w:cs="Arial"/>
        </w:rPr>
        <w:t xml:space="preserve"> correo electrónico </w:t>
      </w:r>
      <w:hyperlink r:id="rId7" w:history="1">
        <w:r w:rsidR="00607955" w:rsidRPr="0028456D">
          <w:rPr>
            <w:rStyle w:val="Hipervnculo"/>
          </w:rPr>
          <w:t>expedicionpacifico</w:t>
        </w:r>
        <w:r w:rsidR="00607955" w:rsidRPr="0028456D">
          <w:rPr>
            <w:rStyle w:val="Hipervnculo"/>
            <w:rFonts w:ascii="Arial Narrow" w:hAnsi="Arial Narrow" w:cs="Arial"/>
          </w:rPr>
          <w:t>@cco.gov.co</w:t>
        </w:r>
      </w:hyperlink>
      <w:r w:rsidRPr="00917DD2">
        <w:rPr>
          <w:rStyle w:val="Hipervnculo"/>
          <w:rFonts w:ascii="Arial Narrow" w:hAnsi="Arial Narrow" w:cs="Arial"/>
        </w:rPr>
        <w:t xml:space="preserve">. </w:t>
      </w:r>
    </w:p>
    <w:p w14:paraId="3FF6428F" w14:textId="77777777" w:rsidR="00917DD2" w:rsidRPr="00917DD2" w:rsidRDefault="00917DD2" w:rsidP="00917DD2">
      <w:pPr>
        <w:pStyle w:val="Prrafodelista"/>
        <w:rPr>
          <w:rFonts w:ascii="Arial Narrow" w:hAnsi="Arial Narrow"/>
        </w:rPr>
      </w:pPr>
    </w:p>
    <w:p w14:paraId="6564471B" w14:textId="77777777" w:rsidR="00455073" w:rsidRPr="00607955" w:rsidRDefault="00027D45" w:rsidP="00607955">
      <w:pPr>
        <w:pStyle w:val="Prrafodelista"/>
        <w:numPr>
          <w:ilvl w:val="1"/>
          <w:numId w:val="1"/>
        </w:numPr>
        <w:jc w:val="both"/>
        <w:rPr>
          <w:rFonts w:ascii="Arial Narrow" w:hAnsi="Arial Narrow"/>
        </w:rPr>
      </w:pPr>
      <w:r w:rsidRPr="00917DD2">
        <w:rPr>
          <w:rFonts w:ascii="Arial Narrow" w:hAnsi="Arial Narrow"/>
        </w:rPr>
        <w:t>La entrega del presente formato en el término establecido dará continuidad al proceso de convocatoria de acuerdo a los Términos de Referencia de la misma. La no entrega del mismo</w:t>
      </w:r>
      <w:r w:rsidR="00455073">
        <w:rPr>
          <w:rFonts w:ascii="Arial Narrow" w:hAnsi="Arial Narrow"/>
        </w:rPr>
        <w:t>,</w:t>
      </w:r>
      <w:r w:rsidRPr="00917DD2">
        <w:rPr>
          <w:rFonts w:ascii="Arial Narrow" w:hAnsi="Arial Narrow"/>
        </w:rPr>
        <w:t xml:space="preserve"> de acuerdo al plazo establecido</w:t>
      </w:r>
      <w:r w:rsidR="00455073">
        <w:rPr>
          <w:rFonts w:ascii="Arial Narrow" w:hAnsi="Arial Narrow"/>
        </w:rPr>
        <w:t>,</w:t>
      </w:r>
      <w:r w:rsidRPr="00917DD2">
        <w:rPr>
          <w:rFonts w:ascii="Arial Narrow" w:hAnsi="Arial Narrow"/>
        </w:rPr>
        <w:t xml:space="preserve"> dará entender que el proyecto no tiene interés en continuar con el proceso de convocatoria, por </w:t>
      </w:r>
      <w:proofErr w:type="gramStart"/>
      <w:r w:rsidRPr="00917DD2">
        <w:rPr>
          <w:rFonts w:ascii="Arial Narrow" w:hAnsi="Arial Narrow"/>
        </w:rPr>
        <w:t>tanto</w:t>
      </w:r>
      <w:proofErr w:type="gramEnd"/>
      <w:r w:rsidRPr="00917DD2">
        <w:rPr>
          <w:rFonts w:ascii="Arial Narrow" w:hAnsi="Arial Narrow"/>
        </w:rPr>
        <w:t xml:space="preserve"> será notificado y su documentación archivada. </w:t>
      </w:r>
    </w:p>
    <w:p w14:paraId="5308CADF" w14:textId="77777777" w:rsidR="00455073" w:rsidRDefault="00455073" w:rsidP="00027D45">
      <w:pPr>
        <w:pStyle w:val="Prrafodelista"/>
      </w:pPr>
    </w:p>
    <w:p w14:paraId="135BB4B7" w14:textId="77777777" w:rsidR="00917DD2" w:rsidRPr="00027D45" w:rsidRDefault="00917DD2" w:rsidP="00027D45">
      <w:pPr>
        <w:pStyle w:val="Prrafodelista"/>
      </w:pPr>
    </w:p>
    <w:p w14:paraId="403092F1" w14:textId="77777777" w:rsidR="009001F4" w:rsidRDefault="00027D45" w:rsidP="00DA794A">
      <w:pPr>
        <w:pStyle w:val="Prrafodelista"/>
        <w:numPr>
          <w:ilvl w:val="0"/>
          <w:numId w:val="1"/>
        </w:numPr>
        <w:rPr>
          <w:b/>
        </w:rPr>
      </w:pPr>
      <w:r w:rsidRPr="009001F4">
        <w:rPr>
          <w:b/>
        </w:rPr>
        <w:t>GENERALIDADES</w:t>
      </w: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5"/>
        <w:gridCol w:w="2075"/>
        <w:gridCol w:w="5907"/>
      </w:tblGrid>
      <w:tr w:rsidR="009001F4" w:rsidRPr="00395B15" w14:paraId="6098501C" w14:textId="77777777" w:rsidTr="00DA794A">
        <w:trPr>
          <w:jc w:val="center"/>
        </w:trPr>
        <w:tc>
          <w:tcPr>
            <w:tcW w:w="665" w:type="dxa"/>
            <w:shd w:val="clear" w:color="auto" w:fill="auto"/>
            <w:vAlign w:val="center"/>
          </w:tcPr>
          <w:p w14:paraId="228205D0" w14:textId="77777777" w:rsidR="009001F4" w:rsidRPr="00395B15" w:rsidRDefault="009001F4" w:rsidP="00DA794A">
            <w:pPr>
              <w:rPr>
                <w:rFonts w:ascii="Arial Narrow" w:hAnsi="Arial Narrow"/>
                <w:sz w:val="16"/>
                <w:szCs w:val="16"/>
              </w:rPr>
            </w:pPr>
            <w:r w:rsidRPr="00395B15">
              <w:rPr>
                <w:rFonts w:ascii="Arial Narrow" w:hAnsi="Arial Narrow"/>
                <w:sz w:val="16"/>
                <w:szCs w:val="16"/>
              </w:rPr>
              <w:t>3.1</w:t>
            </w:r>
          </w:p>
        </w:tc>
        <w:tc>
          <w:tcPr>
            <w:tcW w:w="2075" w:type="dxa"/>
            <w:shd w:val="clear" w:color="auto" w:fill="auto"/>
            <w:vAlign w:val="center"/>
          </w:tcPr>
          <w:p w14:paraId="7125C35E" w14:textId="77777777" w:rsidR="009001F4" w:rsidRPr="00395B15" w:rsidRDefault="009001F4" w:rsidP="00DA794A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NOMBRE </w:t>
            </w:r>
            <w:r w:rsidRPr="00395B15">
              <w:rPr>
                <w:rFonts w:ascii="Arial Narrow" w:hAnsi="Arial Narrow"/>
                <w:sz w:val="16"/>
                <w:szCs w:val="16"/>
              </w:rPr>
              <w:t>DEL PROYECTO</w:t>
            </w:r>
          </w:p>
        </w:tc>
        <w:tc>
          <w:tcPr>
            <w:tcW w:w="5907" w:type="dxa"/>
            <w:shd w:val="clear" w:color="auto" w:fill="auto"/>
            <w:vAlign w:val="center"/>
          </w:tcPr>
          <w:p w14:paraId="2BCFDE85" w14:textId="57E4CB89" w:rsidR="009001F4" w:rsidRPr="00932FFE" w:rsidRDefault="006142CB" w:rsidP="00932FFE">
            <w:pPr>
              <w:rPr>
                <w:rFonts w:ascii="Arial Narrow" w:hAnsi="Arial Narrow"/>
              </w:rPr>
            </w:pPr>
            <w:r w:rsidRPr="006142CB">
              <w:rPr>
                <w:rFonts w:ascii="Arial Narrow" w:hAnsi="Arial Narrow"/>
                <w:lang w:val="es-ES"/>
              </w:rPr>
              <w:t xml:space="preserve">Poliquetos de fondos blandos y su relación con la composición del sedimento, de la subregión </w:t>
            </w:r>
            <w:proofErr w:type="spellStart"/>
            <w:r w:rsidRPr="006142CB">
              <w:rPr>
                <w:rFonts w:ascii="Arial Narrow" w:hAnsi="Arial Narrow"/>
                <w:lang w:val="es-ES"/>
              </w:rPr>
              <w:t>Sanquianga</w:t>
            </w:r>
            <w:proofErr w:type="spellEnd"/>
            <w:r w:rsidRPr="006142CB">
              <w:rPr>
                <w:rFonts w:ascii="Arial Narrow" w:hAnsi="Arial Narrow"/>
                <w:lang w:val="es-ES"/>
              </w:rPr>
              <w:t>-Gorgona</w:t>
            </w:r>
          </w:p>
        </w:tc>
      </w:tr>
      <w:tr w:rsidR="009001F4" w:rsidRPr="00395B15" w14:paraId="0826FA77" w14:textId="77777777" w:rsidTr="00DA794A">
        <w:trPr>
          <w:jc w:val="center"/>
        </w:trPr>
        <w:tc>
          <w:tcPr>
            <w:tcW w:w="665" w:type="dxa"/>
            <w:shd w:val="clear" w:color="auto" w:fill="auto"/>
            <w:vAlign w:val="center"/>
          </w:tcPr>
          <w:p w14:paraId="4E461A10" w14:textId="77777777" w:rsidR="009001F4" w:rsidRPr="00395B15" w:rsidRDefault="009001F4" w:rsidP="00DA794A">
            <w:pPr>
              <w:rPr>
                <w:rFonts w:ascii="Arial Narrow" w:hAnsi="Arial Narrow"/>
                <w:sz w:val="16"/>
                <w:szCs w:val="16"/>
              </w:rPr>
            </w:pPr>
            <w:r w:rsidRPr="00395B15">
              <w:rPr>
                <w:rFonts w:ascii="Arial Narrow" w:hAnsi="Arial Narrow"/>
                <w:sz w:val="16"/>
                <w:szCs w:val="16"/>
              </w:rPr>
              <w:lastRenderedPageBreak/>
              <w:t>3.2</w:t>
            </w:r>
          </w:p>
        </w:tc>
        <w:tc>
          <w:tcPr>
            <w:tcW w:w="2075" w:type="dxa"/>
            <w:shd w:val="clear" w:color="auto" w:fill="auto"/>
            <w:vAlign w:val="center"/>
          </w:tcPr>
          <w:p w14:paraId="7262B41F" w14:textId="77777777" w:rsidR="009001F4" w:rsidRPr="00395B15" w:rsidRDefault="009001F4" w:rsidP="00DA794A">
            <w:pPr>
              <w:rPr>
                <w:rFonts w:ascii="Arial Narrow" w:hAnsi="Arial Narrow"/>
                <w:sz w:val="16"/>
                <w:szCs w:val="16"/>
              </w:rPr>
            </w:pPr>
            <w:r w:rsidRPr="00395B15">
              <w:rPr>
                <w:rFonts w:ascii="Arial Narrow" w:hAnsi="Arial Narrow"/>
                <w:sz w:val="16"/>
                <w:szCs w:val="16"/>
              </w:rPr>
              <w:t>AREA TEMÁTICA</w:t>
            </w:r>
          </w:p>
        </w:tc>
        <w:tc>
          <w:tcPr>
            <w:tcW w:w="5907" w:type="dxa"/>
            <w:shd w:val="clear" w:color="auto" w:fill="auto"/>
            <w:vAlign w:val="center"/>
          </w:tcPr>
          <w:p w14:paraId="45139A86" w14:textId="77777777" w:rsidR="0061260C" w:rsidRPr="00932FFE" w:rsidRDefault="0061260C" w:rsidP="00607955">
            <w:pPr>
              <w:spacing w:line="160" w:lineRule="exact"/>
              <w:rPr>
                <w:rFonts w:ascii="Arial Narrow" w:hAnsi="Arial Narrow"/>
                <w:sz w:val="16"/>
                <w:szCs w:val="16"/>
              </w:rPr>
            </w:pPr>
          </w:p>
          <w:p w14:paraId="03FE189A" w14:textId="77777777" w:rsidR="0061260C" w:rsidRPr="00932FFE" w:rsidRDefault="00932FFE" w:rsidP="00607955">
            <w:pPr>
              <w:spacing w:line="160" w:lineRule="exact"/>
              <w:rPr>
                <w:rFonts w:ascii="Arial Narrow" w:hAnsi="Arial Narrow"/>
                <w:sz w:val="16"/>
                <w:szCs w:val="16"/>
                <w:lang w:val="es-ES"/>
              </w:rPr>
            </w:pPr>
            <w:r w:rsidRPr="00932FFE">
              <w:rPr>
                <w:rFonts w:ascii="Arial Narrow" w:hAnsi="Arial Narrow"/>
                <w:sz w:val="16"/>
                <w:szCs w:val="16"/>
                <w:lang w:val="es-ES"/>
              </w:rPr>
              <w:t>Biodiversidad y Ecosistemas Marino-Costeros</w:t>
            </w:r>
          </w:p>
          <w:p w14:paraId="4FA50112" w14:textId="1039A742" w:rsidR="00932FFE" w:rsidRPr="00932FFE" w:rsidRDefault="00932FFE" w:rsidP="00607955">
            <w:pPr>
              <w:spacing w:line="160" w:lineRule="exact"/>
              <w:rPr>
                <w:rFonts w:ascii="Arial Narrow" w:hAnsi="Arial Narrow"/>
                <w:i/>
                <w:color w:val="385623"/>
                <w:sz w:val="16"/>
                <w:szCs w:val="16"/>
              </w:rPr>
            </w:pPr>
            <w:r w:rsidRPr="00932FFE">
              <w:rPr>
                <w:rFonts w:ascii="Arial Narrow" w:hAnsi="Arial Narrow"/>
                <w:sz w:val="16"/>
                <w:szCs w:val="16"/>
                <w:lang w:val="es-ES"/>
              </w:rPr>
              <w:t>Componente físico del medio marino</w:t>
            </w:r>
          </w:p>
        </w:tc>
      </w:tr>
      <w:tr w:rsidR="009001F4" w:rsidRPr="00395B15" w14:paraId="4BDEAE05" w14:textId="77777777" w:rsidTr="00DA794A">
        <w:trPr>
          <w:jc w:val="center"/>
        </w:trPr>
        <w:tc>
          <w:tcPr>
            <w:tcW w:w="665" w:type="dxa"/>
            <w:shd w:val="clear" w:color="auto" w:fill="auto"/>
            <w:vAlign w:val="center"/>
          </w:tcPr>
          <w:p w14:paraId="5A63626C" w14:textId="77777777" w:rsidR="009001F4" w:rsidRPr="00395B15" w:rsidRDefault="009001F4" w:rsidP="00DA794A">
            <w:pPr>
              <w:rPr>
                <w:rFonts w:ascii="Arial Narrow" w:hAnsi="Arial Narrow"/>
                <w:sz w:val="16"/>
                <w:szCs w:val="16"/>
              </w:rPr>
            </w:pPr>
            <w:r w:rsidRPr="00395B15">
              <w:rPr>
                <w:rFonts w:ascii="Arial Narrow" w:hAnsi="Arial Narrow"/>
                <w:sz w:val="16"/>
                <w:szCs w:val="16"/>
              </w:rPr>
              <w:t>3.3</w:t>
            </w:r>
          </w:p>
        </w:tc>
        <w:tc>
          <w:tcPr>
            <w:tcW w:w="2075" w:type="dxa"/>
            <w:shd w:val="clear" w:color="auto" w:fill="auto"/>
            <w:vAlign w:val="center"/>
          </w:tcPr>
          <w:p w14:paraId="31C3B61B" w14:textId="77777777" w:rsidR="009001F4" w:rsidRPr="00395B15" w:rsidRDefault="009001F4" w:rsidP="00DA794A">
            <w:pPr>
              <w:rPr>
                <w:rFonts w:ascii="Arial Narrow" w:hAnsi="Arial Narrow"/>
                <w:sz w:val="16"/>
                <w:szCs w:val="16"/>
              </w:rPr>
            </w:pPr>
            <w:r w:rsidRPr="00395B15">
              <w:rPr>
                <w:rFonts w:ascii="Arial Narrow" w:hAnsi="Arial Narrow"/>
                <w:sz w:val="16"/>
                <w:szCs w:val="16"/>
              </w:rPr>
              <w:t>LINEA DE INVESTIGACIÓN</w:t>
            </w:r>
          </w:p>
        </w:tc>
        <w:tc>
          <w:tcPr>
            <w:tcW w:w="5907" w:type="dxa"/>
            <w:shd w:val="clear" w:color="auto" w:fill="auto"/>
            <w:vAlign w:val="center"/>
          </w:tcPr>
          <w:p w14:paraId="03D17728" w14:textId="77777777" w:rsidR="00932FFE" w:rsidRPr="00932FFE" w:rsidRDefault="00932FFE" w:rsidP="00932FFE">
            <w:pPr>
              <w:pStyle w:val="Prrafodelista"/>
              <w:numPr>
                <w:ilvl w:val="0"/>
                <w:numId w:val="2"/>
              </w:numPr>
              <w:rPr>
                <w:rFonts w:ascii="Arial Narrow" w:hAnsi="Arial Narrow"/>
                <w:sz w:val="16"/>
                <w:szCs w:val="16"/>
              </w:rPr>
            </w:pPr>
            <w:r w:rsidRPr="00932FFE">
              <w:rPr>
                <w:rFonts w:ascii="Arial Narrow" w:hAnsi="Arial Narrow"/>
                <w:sz w:val="16"/>
                <w:szCs w:val="16"/>
              </w:rPr>
              <w:t xml:space="preserve">Biodiversidad Marina </w:t>
            </w:r>
          </w:p>
          <w:p w14:paraId="15D4DABA" w14:textId="1B097347" w:rsidR="00932FFE" w:rsidRPr="00932FFE" w:rsidRDefault="00932FFE" w:rsidP="00932FFE">
            <w:pPr>
              <w:pStyle w:val="Prrafodelista"/>
              <w:numPr>
                <w:ilvl w:val="0"/>
                <w:numId w:val="2"/>
              </w:numPr>
              <w:rPr>
                <w:rFonts w:ascii="Arial Narrow" w:hAnsi="Arial Narrow"/>
                <w:sz w:val="16"/>
                <w:szCs w:val="16"/>
              </w:rPr>
            </w:pPr>
            <w:r w:rsidRPr="00932FFE">
              <w:rPr>
                <w:rFonts w:ascii="Arial Narrow" w:hAnsi="Arial Narrow"/>
                <w:sz w:val="16"/>
                <w:szCs w:val="16"/>
              </w:rPr>
              <w:t xml:space="preserve">Áreas Marinas y Costeras Protegidas </w:t>
            </w:r>
          </w:p>
          <w:p w14:paraId="6868FB29" w14:textId="2597709D" w:rsidR="009001F4" w:rsidRPr="00932FFE" w:rsidRDefault="00932FFE" w:rsidP="00932FFE">
            <w:pPr>
              <w:pStyle w:val="Prrafodelista"/>
              <w:numPr>
                <w:ilvl w:val="0"/>
                <w:numId w:val="2"/>
              </w:numPr>
              <w:rPr>
                <w:rFonts w:ascii="Arial Narrow" w:hAnsi="Arial Narrow"/>
                <w:sz w:val="16"/>
                <w:szCs w:val="16"/>
              </w:rPr>
            </w:pPr>
            <w:r w:rsidRPr="00932FFE">
              <w:rPr>
                <w:rFonts w:ascii="Arial Narrow" w:hAnsi="Arial Narrow"/>
                <w:sz w:val="16"/>
                <w:szCs w:val="16"/>
              </w:rPr>
              <w:t>Valoración y conservación de recursos marinos</w:t>
            </w:r>
          </w:p>
          <w:p w14:paraId="3C2E00BA" w14:textId="0458F880" w:rsidR="00932FFE" w:rsidRPr="00932FFE" w:rsidRDefault="00932FFE" w:rsidP="00932FFE">
            <w:pPr>
              <w:pStyle w:val="Prrafodelista"/>
              <w:numPr>
                <w:ilvl w:val="0"/>
                <w:numId w:val="2"/>
              </w:numPr>
              <w:rPr>
                <w:rFonts w:ascii="Arial Narrow" w:hAnsi="Arial Narrow"/>
                <w:sz w:val="16"/>
                <w:szCs w:val="16"/>
                <w:lang w:val="es-ES"/>
              </w:rPr>
            </w:pPr>
            <w:r w:rsidRPr="00932FFE">
              <w:rPr>
                <w:rFonts w:ascii="Arial Narrow" w:hAnsi="Arial Narrow"/>
                <w:sz w:val="16"/>
                <w:szCs w:val="16"/>
                <w:lang w:val="es-ES"/>
              </w:rPr>
              <w:t>Oceanografía e hidrología</w:t>
            </w:r>
          </w:p>
        </w:tc>
      </w:tr>
      <w:tr w:rsidR="009001F4" w:rsidRPr="00395B15" w14:paraId="77E30C54" w14:textId="77777777" w:rsidTr="00DA794A">
        <w:trPr>
          <w:jc w:val="center"/>
        </w:trPr>
        <w:tc>
          <w:tcPr>
            <w:tcW w:w="665" w:type="dxa"/>
            <w:shd w:val="clear" w:color="auto" w:fill="auto"/>
            <w:vAlign w:val="center"/>
          </w:tcPr>
          <w:p w14:paraId="38C6D67A" w14:textId="77777777" w:rsidR="009001F4" w:rsidRPr="00395B15" w:rsidRDefault="009001F4" w:rsidP="00DA794A">
            <w:pPr>
              <w:rPr>
                <w:rFonts w:ascii="Arial Narrow" w:hAnsi="Arial Narrow"/>
                <w:sz w:val="16"/>
                <w:szCs w:val="16"/>
              </w:rPr>
            </w:pPr>
            <w:r w:rsidRPr="00395B15">
              <w:rPr>
                <w:rFonts w:ascii="Arial Narrow" w:hAnsi="Arial Narrow"/>
                <w:sz w:val="16"/>
                <w:szCs w:val="16"/>
              </w:rPr>
              <w:t>3.4</w:t>
            </w:r>
          </w:p>
        </w:tc>
        <w:tc>
          <w:tcPr>
            <w:tcW w:w="2075" w:type="dxa"/>
            <w:shd w:val="clear" w:color="auto" w:fill="auto"/>
            <w:vAlign w:val="center"/>
          </w:tcPr>
          <w:p w14:paraId="3F1EC5EF" w14:textId="77777777" w:rsidR="009001F4" w:rsidRPr="00395B15" w:rsidRDefault="009001F4" w:rsidP="00DA794A">
            <w:pPr>
              <w:rPr>
                <w:rFonts w:ascii="Arial Narrow" w:hAnsi="Arial Narrow"/>
                <w:sz w:val="16"/>
                <w:szCs w:val="16"/>
              </w:rPr>
            </w:pPr>
            <w:r w:rsidRPr="00395B15">
              <w:rPr>
                <w:rFonts w:ascii="Arial Narrow" w:hAnsi="Arial Narrow"/>
                <w:sz w:val="16"/>
                <w:szCs w:val="16"/>
              </w:rPr>
              <w:t>NOMBRE COMPLETO INVESTIGADOR PRINCIPAL</w:t>
            </w:r>
          </w:p>
        </w:tc>
        <w:tc>
          <w:tcPr>
            <w:tcW w:w="5907" w:type="dxa"/>
            <w:shd w:val="clear" w:color="auto" w:fill="auto"/>
            <w:vAlign w:val="center"/>
          </w:tcPr>
          <w:p w14:paraId="1A9C43D5" w14:textId="47DDF349" w:rsidR="009001F4" w:rsidRPr="00395B15" w:rsidRDefault="00932FFE" w:rsidP="00DA794A">
            <w:pPr>
              <w:spacing w:line="160" w:lineRule="exact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Christian </w:t>
            </w:r>
            <w:r w:rsidR="00764490">
              <w:rPr>
                <w:rFonts w:ascii="Arial Narrow" w:hAnsi="Arial Narrow"/>
                <w:sz w:val="16"/>
                <w:szCs w:val="16"/>
              </w:rPr>
              <w:t>Bermúdez Rivas</w:t>
            </w:r>
          </w:p>
        </w:tc>
      </w:tr>
      <w:tr w:rsidR="009001F4" w:rsidRPr="00395B15" w14:paraId="23735A1F" w14:textId="77777777" w:rsidTr="00DA794A">
        <w:trPr>
          <w:jc w:val="center"/>
        </w:trPr>
        <w:tc>
          <w:tcPr>
            <w:tcW w:w="665" w:type="dxa"/>
            <w:shd w:val="clear" w:color="auto" w:fill="auto"/>
            <w:vAlign w:val="center"/>
          </w:tcPr>
          <w:p w14:paraId="5C5CFD6E" w14:textId="77777777" w:rsidR="009001F4" w:rsidRPr="00395B15" w:rsidRDefault="009001F4" w:rsidP="00DA794A">
            <w:pPr>
              <w:rPr>
                <w:rFonts w:ascii="Arial Narrow" w:hAnsi="Arial Narrow"/>
                <w:sz w:val="16"/>
                <w:szCs w:val="16"/>
              </w:rPr>
            </w:pPr>
            <w:r w:rsidRPr="00395B15">
              <w:rPr>
                <w:rFonts w:ascii="Arial Narrow" w:hAnsi="Arial Narrow"/>
                <w:sz w:val="16"/>
                <w:szCs w:val="16"/>
              </w:rPr>
              <w:t>3.5</w:t>
            </w:r>
          </w:p>
        </w:tc>
        <w:tc>
          <w:tcPr>
            <w:tcW w:w="2075" w:type="dxa"/>
            <w:shd w:val="clear" w:color="auto" w:fill="auto"/>
            <w:vAlign w:val="center"/>
          </w:tcPr>
          <w:p w14:paraId="76735C2B" w14:textId="77777777" w:rsidR="009001F4" w:rsidRPr="00395B15" w:rsidRDefault="009001F4" w:rsidP="00DA794A">
            <w:pPr>
              <w:rPr>
                <w:rFonts w:ascii="Arial Narrow" w:hAnsi="Arial Narrow"/>
                <w:sz w:val="16"/>
                <w:szCs w:val="16"/>
              </w:rPr>
            </w:pPr>
            <w:r w:rsidRPr="00395B15">
              <w:rPr>
                <w:rFonts w:ascii="Arial Narrow" w:hAnsi="Arial Narrow"/>
                <w:sz w:val="16"/>
                <w:szCs w:val="16"/>
              </w:rPr>
              <w:t>CORREO ELECTRÓNICO INVESTIGADOR PRINCIPAL</w:t>
            </w:r>
          </w:p>
        </w:tc>
        <w:tc>
          <w:tcPr>
            <w:tcW w:w="5907" w:type="dxa"/>
            <w:shd w:val="clear" w:color="auto" w:fill="auto"/>
            <w:vAlign w:val="center"/>
          </w:tcPr>
          <w:p w14:paraId="42A3DD73" w14:textId="338A9C5F" w:rsidR="009001F4" w:rsidRPr="00395B15" w:rsidRDefault="00764490" w:rsidP="00DA794A">
            <w:pPr>
              <w:spacing w:line="160" w:lineRule="exact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cbermudezr</w:t>
            </w:r>
            <w:r w:rsidR="0061260C">
              <w:rPr>
                <w:rFonts w:ascii="Arial Narrow" w:hAnsi="Arial Narrow"/>
                <w:sz w:val="16"/>
                <w:szCs w:val="16"/>
              </w:rPr>
              <w:t>@dimar.mil.co</w:t>
            </w:r>
          </w:p>
        </w:tc>
      </w:tr>
      <w:tr w:rsidR="009001F4" w:rsidRPr="00395B15" w14:paraId="61A3A58C" w14:textId="77777777" w:rsidTr="00DA794A">
        <w:trPr>
          <w:jc w:val="center"/>
        </w:trPr>
        <w:tc>
          <w:tcPr>
            <w:tcW w:w="665" w:type="dxa"/>
            <w:shd w:val="clear" w:color="auto" w:fill="auto"/>
            <w:vAlign w:val="center"/>
          </w:tcPr>
          <w:p w14:paraId="1B552CD5" w14:textId="77777777" w:rsidR="009001F4" w:rsidRPr="00395B15" w:rsidRDefault="009001F4" w:rsidP="00DA794A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3.6</w:t>
            </w:r>
          </w:p>
        </w:tc>
        <w:tc>
          <w:tcPr>
            <w:tcW w:w="2075" w:type="dxa"/>
            <w:shd w:val="clear" w:color="auto" w:fill="auto"/>
            <w:vAlign w:val="center"/>
          </w:tcPr>
          <w:p w14:paraId="2DA5AB7D" w14:textId="77777777" w:rsidR="009001F4" w:rsidRPr="00395B15" w:rsidRDefault="009001F4" w:rsidP="00DA794A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TELÉFONO CONTACTO INVESTIGADOR PRINCIPAL</w:t>
            </w:r>
          </w:p>
        </w:tc>
        <w:tc>
          <w:tcPr>
            <w:tcW w:w="5907" w:type="dxa"/>
            <w:shd w:val="clear" w:color="auto" w:fill="auto"/>
            <w:vAlign w:val="center"/>
          </w:tcPr>
          <w:p w14:paraId="47B0B885" w14:textId="5749ADBA" w:rsidR="009001F4" w:rsidRPr="00395B15" w:rsidRDefault="00764490" w:rsidP="00DA794A">
            <w:pPr>
              <w:spacing w:line="160" w:lineRule="exact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3185578479</w:t>
            </w:r>
          </w:p>
        </w:tc>
      </w:tr>
      <w:tr w:rsidR="009001F4" w:rsidRPr="00395B15" w14:paraId="6296B9EC" w14:textId="77777777" w:rsidTr="00DA794A">
        <w:trPr>
          <w:jc w:val="center"/>
        </w:trPr>
        <w:tc>
          <w:tcPr>
            <w:tcW w:w="665" w:type="dxa"/>
            <w:shd w:val="clear" w:color="auto" w:fill="auto"/>
            <w:vAlign w:val="center"/>
          </w:tcPr>
          <w:p w14:paraId="5E12E6E4" w14:textId="77777777" w:rsidR="009001F4" w:rsidRDefault="009001F4" w:rsidP="00DA794A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3.7 </w:t>
            </w:r>
          </w:p>
        </w:tc>
        <w:tc>
          <w:tcPr>
            <w:tcW w:w="2075" w:type="dxa"/>
            <w:shd w:val="clear" w:color="auto" w:fill="auto"/>
            <w:vAlign w:val="center"/>
          </w:tcPr>
          <w:p w14:paraId="16309C69" w14:textId="77777777" w:rsidR="009001F4" w:rsidRDefault="00455073" w:rsidP="00DA794A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¿</w:t>
            </w:r>
            <w:r w:rsidR="009001F4">
              <w:rPr>
                <w:rFonts w:ascii="Arial Narrow" w:hAnsi="Arial Narrow"/>
                <w:sz w:val="16"/>
                <w:szCs w:val="16"/>
              </w:rPr>
              <w:t>HACE PARTE ESTA INVESTIGACIÓN DE UN GRUPO DE INVESTIGACIÓN RECONOCIDO COLCIENCIAS (NOMBRE Y CATEGORÍA)</w:t>
            </w:r>
            <w:r w:rsidR="009001F4" w:rsidRPr="00395B15">
              <w:rPr>
                <w:rFonts w:ascii="Arial Narrow" w:hAnsi="Arial Narrow"/>
                <w:sz w:val="16"/>
                <w:szCs w:val="16"/>
              </w:rPr>
              <w:t>?</w:t>
            </w:r>
          </w:p>
        </w:tc>
        <w:tc>
          <w:tcPr>
            <w:tcW w:w="5907" w:type="dxa"/>
            <w:shd w:val="clear" w:color="auto" w:fill="auto"/>
            <w:vAlign w:val="center"/>
          </w:tcPr>
          <w:p w14:paraId="2E77FB20" w14:textId="2AB284F7" w:rsidR="009001F4" w:rsidRPr="00764490" w:rsidRDefault="00764490" w:rsidP="00DA794A">
            <w:pPr>
              <w:spacing w:line="160" w:lineRule="exact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Oceanografía Operacional. </w:t>
            </w:r>
            <w:r w:rsidRPr="00764490">
              <w:rPr>
                <w:rFonts w:ascii="Arial Narrow" w:hAnsi="Arial Narrow"/>
                <w:b/>
                <w:sz w:val="16"/>
                <w:szCs w:val="16"/>
              </w:rPr>
              <w:t>Clasificación A</w:t>
            </w:r>
            <w:r>
              <w:rPr>
                <w:rFonts w:ascii="Arial Narrow" w:hAnsi="Arial Narrow"/>
                <w:b/>
                <w:sz w:val="16"/>
                <w:szCs w:val="16"/>
              </w:rPr>
              <w:t xml:space="preserve">. </w:t>
            </w:r>
            <w:r w:rsidRPr="00764490">
              <w:rPr>
                <w:rFonts w:ascii="Arial Narrow" w:hAnsi="Arial Narrow"/>
                <w:sz w:val="16"/>
                <w:szCs w:val="16"/>
              </w:rPr>
              <w:t>Centro de Investigaciones Oceanográficas e hidrográficas</w:t>
            </w:r>
          </w:p>
          <w:p w14:paraId="61ED2AFB" w14:textId="12E57370" w:rsidR="00764490" w:rsidRPr="00395B15" w:rsidRDefault="006142CB" w:rsidP="006142CB">
            <w:pPr>
              <w:spacing w:line="160" w:lineRule="exact"/>
              <w:rPr>
                <w:rFonts w:ascii="Arial Narrow" w:hAnsi="Arial Narrow"/>
                <w:sz w:val="16"/>
                <w:szCs w:val="16"/>
              </w:rPr>
            </w:pPr>
            <w:r w:rsidRPr="006142CB">
              <w:rPr>
                <w:rFonts w:ascii="Arial Narrow" w:hAnsi="Arial Narrow"/>
                <w:sz w:val="16"/>
                <w:szCs w:val="16"/>
              </w:rPr>
              <w:t xml:space="preserve">Investigación </w:t>
            </w:r>
            <w:proofErr w:type="spellStart"/>
            <w:r w:rsidRPr="006142CB">
              <w:rPr>
                <w:rFonts w:ascii="Arial Narrow" w:hAnsi="Arial Narrow"/>
                <w:sz w:val="16"/>
                <w:szCs w:val="16"/>
              </w:rPr>
              <w:t>LimnoBasE</w:t>
            </w:r>
            <w:proofErr w:type="spellEnd"/>
            <w:r w:rsidRPr="006142CB">
              <w:rPr>
                <w:rFonts w:ascii="Arial Narrow" w:hAnsi="Arial Narrow"/>
                <w:sz w:val="16"/>
                <w:szCs w:val="16"/>
              </w:rPr>
              <w:t xml:space="preserve"> y </w:t>
            </w:r>
            <w:proofErr w:type="spellStart"/>
            <w:r w:rsidRPr="006142CB">
              <w:rPr>
                <w:rFonts w:ascii="Arial Narrow" w:hAnsi="Arial Narrow"/>
                <w:sz w:val="16"/>
                <w:szCs w:val="16"/>
              </w:rPr>
              <w:t>Biotamar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, </w:t>
            </w:r>
            <w:r w:rsidRPr="006142CB">
              <w:rPr>
                <w:rFonts w:ascii="Arial Narrow" w:hAnsi="Arial Narrow"/>
                <w:sz w:val="16"/>
                <w:szCs w:val="16"/>
              </w:rPr>
              <w:t>Instituto de Biología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Pr="006142CB">
              <w:rPr>
                <w:rFonts w:ascii="Arial Narrow" w:hAnsi="Arial Narrow"/>
                <w:sz w:val="16"/>
                <w:szCs w:val="16"/>
              </w:rPr>
              <w:t xml:space="preserve">Facultad de Ciencias Exactas y </w:t>
            </w:r>
            <w:r>
              <w:rPr>
                <w:rFonts w:ascii="Arial Narrow" w:hAnsi="Arial Narrow"/>
                <w:sz w:val="16"/>
                <w:szCs w:val="16"/>
              </w:rPr>
              <w:t>N</w:t>
            </w:r>
            <w:r w:rsidRPr="006142CB">
              <w:rPr>
                <w:rFonts w:ascii="Arial Narrow" w:hAnsi="Arial Narrow"/>
                <w:sz w:val="16"/>
                <w:szCs w:val="16"/>
              </w:rPr>
              <w:t>aturales</w:t>
            </w:r>
            <w:r>
              <w:rPr>
                <w:rFonts w:ascii="Arial Narrow" w:hAnsi="Arial Narrow"/>
                <w:sz w:val="16"/>
                <w:szCs w:val="16"/>
              </w:rPr>
              <w:t xml:space="preserve">, </w:t>
            </w:r>
            <w:r w:rsidRPr="006142CB">
              <w:rPr>
                <w:rFonts w:ascii="Arial Narrow" w:hAnsi="Arial Narrow"/>
                <w:sz w:val="16"/>
                <w:szCs w:val="16"/>
              </w:rPr>
              <w:t>Universidad de Antioquia</w:t>
            </w:r>
            <w:r>
              <w:rPr>
                <w:rFonts w:ascii="Arial Narrow" w:hAnsi="Arial Narrow"/>
                <w:sz w:val="16"/>
                <w:szCs w:val="16"/>
              </w:rPr>
              <w:t>.</w:t>
            </w:r>
          </w:p>
        </w:tc>
      </w:tr>
    </w:tbl>
    <w:p w14:paraId="4B676B4D" w14:textId="77777777" w:rsidR="009001F4" w:rsidRDefault="009001F4" w:rsidP="009001F4">
      <w:pPr>
        <w:pStyle w:val="Prrafodelista"/>
        <w:rPr>
          <w:b/>
        </w:rPr>
      </w:pPr>
    </w:p>
    <w:p w14:paraId="598C3746" w14:textId="77777777" w:rsidR="00027D45" w:rsidRDefault="00027D45" w:rsidP="00DA794A">
      <w:pPr>
        <w:pStyle w:val="Prrafodelista"/>
        <w:numPr>
          <w:ilvl w:val="0"/>
          <w:numId w:val="1"/>
        </w:numPr>
        <w:rPr>
          <w:b/>
        </w:rPr>
      </w:pPr>
      <w:r w:rsidRPr="009001F4">
        <w:rPr>
          <w:b/>
        </w:rPr>
        <w:t>IMPACTO AMBIENTAL, PERMISOS Y RIESGO</w:t>
      </w: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5"/>
        <w:gridCol w:w="2075"/>
        <w:gridCol w:w="5907"/>
      </w:tblGrid>
      <w:tr w:rsidR="009001F4" w:rsidRPr="00395B15" w14:paraId="6FF9DB8E" w14:textId="77777777" w:rsidTr="00DA794A">
        <w:trPr>
          <w:jc w:val="center"/>
        </w:trPr>
        <w:tc>
          <w:tcPr>
            <w:tcW w:w="665" w:type="dxa"/>
            <w:shd w:val="clear" w:color="auto" w:fill="auto"/>
            <w:vAlign w:val="center"/>
          </w:tcPr>
          <w:p w14:paraId="73314B26" w14:textId="77777777" w:rsidR="009001F4" w:rsidRPr="00395B15" w:rsidRDefault="009001F4" w:rsidP="00DA794A">
            <w:pPr>
              <w:rPr>
                <w:rFonts w:ascii="Arial Narrow" w:hAnsi="Arial Narrow"/>
                <w:sz w:val="16"/>
                <w:szCs w:val="16"/>
              </w:rPr>
            </w:pPr>
            <w:r w:rsidRPr="00395B15">
              <w:rPr>
                <w:rFonts w:ascii="Arial Narrow" w:hAnsi="Arial Narrow"/>
                <w:sz w:val="16"/>
                <w:szCs w:val="16"/>
              </w:rPr>
              <w:t>4.1</w:t>
            </w:r>
          </w:p>
        </w:tc>
        <w:tc>
          <w:tcPr>
            <w:tcW w:w="2075" w:type="dxa"/>
            <w:shd w:val="clear" w:color="auto" w:fill="auto"/>
            <w:vAlign w:val="center"/>
          </w:tcPr>
          <w:p w14:paraId="451CDF06" w14:textId="77777777" w:rsidR="009001F4" w:rsidRPr="00395B15" w:rsidRDefault="009001F4" w:rsidP="00DA794A">
            <w:pPr>
              <w:rPr>
                <w:rFonts w:ascii="Arial Narrow" w:hAnsi="Arial Narrow"/>
                <w:sz w:val="16"/>
                <w:szCs w:val="16"/>
              </w:rPr>
            </w:pPr>
            <w:r w:rsidRPr="00395B15">
              <w:rPr>
                <w:rFonts w:ascii="Arial Narrow" w:hAnsi="Arial Narrow"/>
                <w:sz w:val="16"/>
                <w:szCs w:val="16"/>
              </w:rPr>
              <w:t xml:space="preserve">IMPACTO AMBIENTAL </w:t>
            </w:r>
          </w:p>
        </w:tc>
        <w:tc>
          <w:tcPr>
            <w:tcW w:w="5907" w:type="dxa"/>
            <w:shd w:val="clear" w:color="auto" w:fill="auto"/>
            <w:vAlign w:val="center"/>
          </w:tcPr>
          <w:p w14:paraId="7FA4CA82" w14:textId="3F5CE4FD" w:rsidR="009001F4" w:rsidRPr="00395B15" w:rsidRDefault="0061260C" w:rsidP="0061260C">
            <w:pPr>
              <w:spacing w:line="160" w:lineRule="exact"/>
              <w:rPr>
                <w:rFonts w:ascii="Arial Narrow" w:hAnsi="Arial Narrow"/>
                <w:sz w:val="16"/>
                <w:szCs w:val="16"/>
              </w:rPr>
            </w:pPr>
            <w:r w:rsidRPr="0061260C">
              <w:rPr>
                <w:rFonts w:ascii="Arial Narrow" w:hAnsi="Arial Narrow"/>
                <w:sz w:val="16"/>
                <w:szCs w:val="16"/>
              </w:rPr>
              <w:t xml:space="preserve">NO se genera impacto ambiental </w:t>
            </w:r>
            <w:proofErr w:type="gramStart"/>
            <w:r w:rsidRPr="0061260C">
              <w:rPr>
                <w:rFonts w:ascii="Arial Narrow" w:hAnsi="Arial Narrow"/>
                <w:sz w:val="16"/>
                <w:szCs w:val="16"/>
              </w:rPr>
              <w:t xml:space="preserve">negativo </w:t>
            </w:r>
            <w:r w:rsidR="009001F4" w:rsidRPr="0061260C">
              <w:rPr>
                <w:rFonts w:ascii="Arial Narrow" w:hAnsi="Arial Narrow"/>
                <w:sz w:val="16"/>
                <w:szCs w:val="16"/>
              </w:rPr>
              <w:t xml:space="preserve"> sobre</w:t>
            </w:r>
            <w:proofErr w:type="gramEnd"/>
            <w:r w:rsidR="009001F4" w:rsidRPr="0061260C">
              <w:rPr>
                <w:rFonts w:ascii="Arial Narrow" w:hAnsi="Arial Narrow"/>
                <w:sz w:val="16"/>
                <w:szCs w:val="16"/>
              </w:rPr>
              <w:t xml:space="preserve"> el medio natural y la salud de los participantes, </w:t>
            </w:r>
            <w:r w:rsidRPr="0061260C">
              <w:rPr>
                <w:rFonts w:ascii="Arial Narrow" w:hAnsi="Arial Narrow"/>
                <w:sz w:val="16"/>
                <w:szCs w:val="16"/>
              </w:rPr>
              <w:t xml:space="preserve">Impacto ambiental es </w:t>
            </w:r>
            <w:r w:rsidR="009001F4" w:rsidRPr="0061260C">
              <w:rPr>
                <w:rFonts w:ascii="Arial Narrow" w:hAnsi="Arial Narrow"/>
                <w:sz w:val="16"/>
                <w:szCs w:val="16"/>
              </w:rPr>
              <w:t xml:space="preserve">BAJO. </w:t>
            </w:r>
          </w:p>
        </w:tc>
      </w:tr>
      <w:tr w:rsidR="009001F4" w:rsidRPr="00395B15" w14:paraId="17535994" w14:textId="77777777" w:rsidTr="00DA794A">
        <w:trPr>
          <w:jc w:val="center"/>
        </w:trPr>
        <w:tc>
          <w:tcPr>
            <w:tcW w:w="665" w:type="dxa"/>
            <w:shd w:val="clear" w:color="auto" w:fill="auto"/>
            <w:vAlign w:val="center"/>
          </w:tcPr>
          <w:p w14:paraId="5F68BA04" w14:textId="77777777" w:rsidR="009001F4" w:rsidRPr="00395B15" w:rsidRDefault="009001F4" w:rsidP="00DA794A">
            <w:pPr>
              <w:rPr>
                <w:rFonts w:ascii="Arial Narrow" w:hAnsi="Arial Narrow"/>
                <w:sz w:val="16"/>
                <w:szCs w:val="16"/>
              </w:rPr>
            </w:pPr>
            <w:r w:rsidRPr="00395B15">
              <w:rPr>
                <w:rFonts w:ascii="Arial Narrow" w:hAnsi="Arial Narrow"/>
                <w:sz w:val="16"/>
                <w:szCs w:val="16"/>
              </w:rPr>
              <w:t>4.2</w:t>
            </w:r>
          </w:p>
        </w:tc>
        <w:tc>
          <w:tcPr>
            <w:tcW w:w="2075" w:type="dxa"/>
            <w:shd w:val="clear" w:color="auto" w:fill="auto"/>
            <w:vAlign w:val="center"/>
          </w:tcPr>
          <w:p w14:paraId="4FB506CA" w14:textId="77777777" w:rsidR="009001F4" w:rsidRPr="00395B15" w:rsidRDefault="009001F4" w:rsidP="00DA794A">
            <w:pPr>
              <w:rPr>
                <w:rFonts w:ascii="Arial Narrow" w:hAnsi="Arial Narrow"/>
                <w:sz w:val="16"/>
                <w:szCs w:val="16"/>
              </w:rPr>
            </w:pPr>
            <w:r w:rsidRPr="00395B15">
              <w:rPr>
                <w:rFonts w:ascii="Arial Narrow" w:hAnsi="Arial Narrow"/>
                <w:sz w:val="16"/>
                <w:szCs w:val="16"/>
              </w:rPr>
              <w:t>ACCIONES MITIGACIÓN POSIBLE IMPACTO AMBIENTAL</w:t>
            </w:r>
          </w:p>
        </w:tc>
        <w:tc>
          <w:tcPr>
            <w:tcW w:w="5907" w:type="dxa"/>
            <w:shd w:val="clear" w:color="auto" w:fill="auto"/>
            <w:vAlign w:val="center"/>
          </w:tcPr>
          <w:p w14:paraId="6ED25D54" w14:textId="77D7BB03" w:rsidR="009001F4" w:rsidRPr="0061260C" w:rsidRDefault="0061260C" w:rsidP="00DA794A">
            <w:pPr>
              <w:spacing w:line="160" w:lineRule="exact"/>
              <w:rPr>
                <w:rFonts w:ascii="Arial Narrow" w:hAnsi="Arial Narrow"/>
                <w:sz w:val="16"/>
                <w:szCs w:val="16"/>
              </w:rPr>
            </w:pPr>
            <w:r w:rsidRPr="0061260C">
              <w:rPr>
                <w:rFonts w:ascii="Arial Narrow" w:hAnsi="Arial Narrow"/>
                <w:sz w:val="16"/>
                <w:szCs w:val="16"/>
              </w:rPr>
              <w:t>N/A</w:t>
            </w:r>
            <w:r w:rsidR="009001F4" w:rsidRPr="0061260C">
              <w:rPr>
                <w:rFonts w:ascii="Arial Narrow" w:hAnsi="Arial Narrow"/>
                <w:sz w:val="16"/>
                <w:szCs w:val="16"/>
              </w:rPr>
              <w:t xml:space="preserve">  </w:t>
            </w:r>
          </w:p>
        </w:tc>
      </w:tr>
      <w:tr w:rsidR="009001F4" w:rsidRPr="00395B15" w14:paraId="2DAFCFDD" w14:textId="77777777" w:rsidTr="00DA794A">
        <w:trPr>
          <w:jc w:val="center"/>
        </w:trPr>
        <w:tc>
          <w:tcPr>
            <w:tcW w:w="665" w:type="dxa"/>
            <w:shd w:val="clear" w:color="auto" w:fill="auto"/>
            <w:vAlign w:val="center"/>
          </w:tcPr>
          <w:p w14:paraId="73A03231" w14:textId="77777777" w:rsidR="009001F4" w:rsidRPr="00395B15" w:rsidRDefault="009001F4" w:rsidP="00DA794A">
            <w:pPr>
              <w:rPr>
                <w:rFonts w:ascii="Arial Narrow" w:hAnsi="Arial Narrow"/>
                <w:sz w:val="16"/>
                <w:szCs w:val="16"/>
              </w:rPr>
            </w:pPr>
            <w:r w:rsidRPr="00395B15">
              <w:rPr>
                <w:rFonts w:ascii="Arial Narrow" w:hAnsi="Arial Narrow"/>
                <w:sz w:val="16"/>
                <w:szCs w:val="16"/>
              </w:rPr>
              <w:t>4.3</w:t>
            </w:r>
          </w:p>
        </w:tc>
        <w:tc>
          <w:tcPr>
            <w:tcW w:w="2075" w:type="dxa"/>
            <w:shd w:val="clear" w:color="auto" w:fill="auto"/>
            <w:vAlign w:val="center"/>
          </w:tcPr>
          <w:p w14:paraId="63B2812D" w14:textId="77777777" w:rsidR="009001F4" w:rsidRPr="00395B15" w:rsidRDefault="009001F4" w:rsidP="00DA794A">
            <w:pPr>
              <w:rPr>
                <w:rFonts w:ascii="Arial Narrow" w:hAnsi="Arial Narrow"/>
                <w:sz w:val="16"/>
                <w:szCs w:val="16"/>
              </w:rPr>
            </w:pPr>
            <w:r w:rsidRPr="00395B15">
              <w:rPr>
                <w:rFonts w:ascii="Arial Narrow" w:hAnsi="Arial Narrow"/>
                <w:sz w:val="16"/>
                <w:szCs w:val="16"/>
              </w:rPr>
              <w:t>LICENCIAS AMBIENTALES, CONSULTA PREVIA</w:t>
            </w:r>
            <w:r>
              <w:rPr>
                <w:rFonts w:ascii="Arial Narrow" w:hAnsi="Arial Narrow"/>
                <w:sz w:val="16"/>
                <w:szCs w:val="16"/>
              </w:rPr>
              <w:t xml:space="preserve">, </w:t>
            </w:r>
            <w:proofErr w:type="gramStart"/>
            <w:r>
              <w:rPr>
                <w:rFonts w:ascii="Arial Narrow" w:hAnsi="Arial Narrow"/>
                <w:sz w:val="16"/>
                <w:szCs w:val="16"/>
              </w:rPr>
              <w:t xml:space="preserve">ËTICA, </w:t>
            </w:r>
            <w:r w:rsidRPr="00395B15">
              <w:rPr>
                <w:rFonts w:ascii="Arial Narrow" w:hAnsi="Arial Narrow"/>
                <w:sz w:val="16"/>
                <w:szCs w:val="16"/>
              </w:rPr>
              <w:t xml:space="preserve"> Y</w:t>
            </w:r>
            <w:proofErr w:type="gramEnd"/>
            <w:r w:rsidRPr="00395B15">
              <w:rPr>
                <w:rFonts w:ascii="Arial Narrow" w:hAnsi="Arial Narrow"/>
                <w:sz w:val="16"/>
                <w:szCs w:val="16"/>
              </w:rPr>
              <w:t>/O PERMISOS PATRIMONIO CULTURAL SUMERGIDO</w:t>
            </w:r>
          </w:p>
        </w:tc>
        <w:tc>
          <w:tcPr>
            <w:tcW w:w="5907" w:type="dxa"/>
            <w:shd w:val="clear" w:color="auto" w:fill="auto"/>
            <w:vAlign w:val="center"/>
          </w:tcPr>
          <w:p w14:paraId="52129375" w14:textId="21B577FB" w:rsidR="009001F4" w:rsidRPr="00395B15" w:rsidRDefault="0061260C" w:rsidP="00DA794A">
            <w:pPr>
              <w:spacing w:line="160" w:lineRule="exact"/>
              <w:rPr>
                <w:rFonts w:ascii="Arial Narrow" w:hAnsi="Arial Narrow"/>
                <w:sz w:val="16"/>
                <w:szCs w:val="16"/>
              </w:rPr>
            </w:pPr>
            <w:r w:rsidRPr="0061260C">
              <w:rPr>
                <w:rFonts w:ascii="Arial Narrow" w:hAnsi="Arial Narrow"/>
                <w:sz w:val="16"/>
                <w:szCs w:val="16"/>
              </w:rPr>
              <w:t>NO</w:t>
            </w:r>
            <w:r w:rsidR="009001F4" w:rsidRPr="0061260C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</w:tc>
      </w:tr>
      <w:tr w:rsidR="009001F4" w:rsidRPr="00395B15" w14:paraId="7E8348A4" w14:textId="77777777" w:rsidTr="00DA794A">
        <w:trPr>
          <w:jc w:val="center"/>
        </w:trPr>
        <w:tc>
          <w:tcPr>
            <w:tcW w:w="665" w:type="dxa"/>
            <w:shd w:val="clear" w:color="auto" w:fill="auto"/>
            <w:vAlign w:val="center"/>
          </w:tcPr>
          <w:p w14:paraId="4CC61B64" w14:textId="77777777" w:rsidR="009001F4" w:rsidRPr="00395B15" w:rsidRDefault="009001F4" w:rsidP="00DA794A">
            <w:pPr>
              <w:rPr>
                <w:rFonts w:ascii="Arial Narrow" w:hAnsi="Arial Narrow"/>
                <w:sz w:val="16"/>
                <w:szCs w:val="16"/>
              </w:rPr>
            </w:pPr>
            <w:r w:rsidRPr="00395B15">
              <w:rPr>
                <w:rFonts w:ascii="Arial Narrow" w:hAnsi="Arial Narrow"/>
                <w:sz w:val="16"/>
                <w:szCs w:val="16"/>
              </w:rPr>
              <w:t>4.4</w:t>
            </w:r>
          </w:p>
        </w:tc>
        <w:tc>
          <w:tcPr>
            <w:tcW w:w="2075" w:type="dxa"/>
            <w:shd w:val="clear" w:color="auto" w:fill="auto"/>
            <w:vAlign w:val="center"/>
          </w:tcPr>
          <w:p w14:paraId="67159774" w14:textId="77777777" w:rsidR="009001F4" w:rsidRPr="00395B15" w:rsidRDefault="009001F4" w:rsidP="00DA794A">
            <w:pPr>
              <w:rPr>
                <w:rFonts w:ascii="Arial Narrow" w:hAnsi="Arial Narrow"/>
                <w:sz w:val="16"/>
                <w:szCs w:val="16"/>
              </w:rPr>
            </w:pPr>
            <w:r w:rsidRPr="00395B15">
              <w:rPr>
                <w:rFonts w:ascii="Arial Narrow" w:hAnsi="Arial Narrow"/>
                <w:sz w:val="16"/>
                <w:szCs w:val="16"/>
              </w:rPr>
              <w:t>RIESGOS A LA VIDA HUMANA</w:t>
            </w:r>
          </w:p>
        </w:tc>
        <w:tc>
          <w:tcPr>
            <w:tcW w:w="5907" w:type="dxa"/>
            <w:shd w:val="clear" w:color="auto" w:fill="auto"/>
            <w:vAlign w:val="center"/>
          </w:tcPr>
          <w:p w14:paraId="42602BF6" w14:textId="6D787FEE" w:rsidR="009001F4" w:rsidRPr="0061260C" w:rsidRDefault="0061260C" w:rsidP="00DA794A">
            <w:pPr>
              <w:spacing w:line="160" w:lineRule="exact"/>
              <w:rPr>
                <w:rFonts w:ascii="Arial Narrow" w:hAnsi="Arial Narrow"/>
                <w:sz w:val="16"/>
                <w:szCs w:val="16"/>
              </w:rPr>
            </w:pPr>
            <w:r w:rsidRPr="0061260C">
              <w:rPr>
                <w:rFonts w:ascii="Arial Narrow" w:hAnsi="Arial Narrow"/>
                <w:sz w:val="16"/>
                <w:szCs w:val="16"/>
              </w:rPr>
              <w:t>Accidentes a bordo de la embarcación tipo lancha.</w:t>
            </w:r>
          </w:p>
        </w:tc>
      </w:tr>
      <w:tr w:rsidR="009001F4" w:rsidRPr="00395B15" w14:paraId="58EB2712" w14:textId="77777777" w:rsidTr="00DA794A">
        <w:trPr>
          <w:jc w:val="center"/>
        </w:trPr>
        <w:tc>
          <w:tcPr>
            <w:tcW w:w="665" w:type="dxa"/>
            <w:shd w:val="clear" w:color="auto" w:fill="auto"/>
            <w:vAlign w:val="center"/>
          </w:tcPr>
          <w:p w14:paraId="0D86B856" w14:textId="77777777" w:rsidR="009001F4" w:rsidRPr="00395B15" w:rsidRDefault="009001F4" w:rsidP="00DA794A">
            <w:pPr>
              <w:rPr>
                <w:rFonts w:ascii="Arial Narrow" w:hAnsi="Arial Narrow"/>
                <w:sz w:val="16"/>
                <w:szCs w:val="16"/>
              </w:rPr>
            </w:pPr>
            <w:r w:rsidRPr="00395B15">
              <w:rPr>
                <w:rFonts w:ascii="Arial Narrow" w:hAnsi="Arial Narrow"/>
                <w:sz w:val="16"/>
                <w:szCs w:val="16"/>
              </w:rPr>
              <w:t>4.5</w:t>
            </w:r>
          </w:p>
        </w:tc>
        <w:tc>
          <w:tcPr>
            <w:tcW w:w="2075" w:type="dxa"/>
            <w:shd w:val="clear" w:color="auto" w:fill="auto"/>
            <w:vAlign w:val="center"/>
          </w:tcPr>
          <w:p w14:paraId="045A7F5B" w14:textId="77777777" w:rsidR="009001F4" w:rsidRPr="00395B15" w:rsidRDefault="009001F4" w:rsidP="00DA794A">
            <w:pPr>
              <w:rPr>
                <w:rFonts w:ascii="Arial Narrow" w:hAnsi="Arial Narrow"/>
                <w:sz w:val="16"/>
                <w:szCs w:val="16"/>
              </w:rPr>
            </w:pPr>
            <w:r w:rsidRPr="00395B15">
              <w:rPr>
                <w:rFonts w:ascii="Arial Narrow" w:hAnsi="Arial Narrow"/>
                <w:sz w:val="16"/>
                <w:szCs w:val="16"/>
              </w:rPr>
              <w:t>MITIGACIÓN POSIBLE RIESGOS A LA VIDA HUMANA</w:t>
            </w:r>
          </w:p>
        </w:tc>
        <w:tc>
          <w:tcPr>
            <w:tcW w:w="5907" w:type="dxa"/>
            <w:shd w:val="clear" w:color="auto" w:fill="auto"/>
            <w:vAlign w:val="center"/>
          </w:tcPr>
          <w:p w14:paraId="1ED47DCF" w14:textId="7F2BEC5D" w:rsidR="009001F4" w:rsidRPr="0061260C" w:rsidRDefault="0061260C" w:rsidP="00DA794A">
            <w:pPr>
              <w:spacing w:line="160" w:lineRule="exact"/>
              <w:rPr>
                <w:rFonts w:ascii="Arial Narrow" w:hAnsi="Arial Narrow"/>
                <w:sz w:val="16"/>
                <w:szCs w:val="16"/>
              </w:rPr>
            </w:pPr>
            <w:r w:rsidRPr="0061260C">
              <w:rPr>
                <w:rFonts w:ascii="Arial Narrow" w:hAnsi="Arial Narrow"/>
                <w:sz w:val="16"/>
                <w:szCs w:val="16"/>
              </w:rPr>
              <w:t>Usar dos motores, embarcación de quilla rígida (fibra de vidrio), usar los elementos de protección personal como chalecos salvavidas, botas de seguridad, gafas, y casco, llevar botiquín de primeros auxilios.</w:t>
            </w:r>
          </w:p>
        </w:tc>
      </w:tr>
    </w:tbl>
    <w:p w14:paraId="5046B235" w14:textId="77777777" w:rsidR="009001F4" w:rsidRPr="009001F4" w:rsidRDefault="009001F4" w:rsidP="009001F4">
      <w:pPr>
        <w:pStyle w:val="Prrafodelista"/>
        <w:rPr>
          <w:b/>
        </w:rPr>
      </w:pPr>
    </w:p>
    <w:p w14:paraId="432F7ED5" w14:textId="77777777" w:rsidR="00027D45" w:rsidRDefault="00027D45" w:rsidP="00027D45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CUPOS REQUERIDOS Y ROLES</w:t>
      </w:r>
    </w:p>
    <w:p w14:paraId="10219A95" w14:textId="77777777" w:rsidR="00A15CBD" w:rsidRDefault="00A15CBD" w:rsidP="00A15CBD">
      <w:pPr>
        <w:pStyle w:val="Prrafodelista"/>
        <w:rPr>
          <w:b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1"/>
        <w:gridCol w:w="592"/>
        <w:gridCol w:w="292"/>
        <w:gridCol w:w="971"/>
        <w:gridCol w:w="797"/>
        <w:gridCol w:w="2713"/>
        <w:gridCol w:w="404"/>
        <w:gridCol w:w="517"/>
        <w:gridCol w:w="870"/>
        <w:gridCol w:w="305"/>
        <w:gridCol w:w="996"/>
      </w:tblGrid>
      <w:tr w:rsidR="00A15CBD" w:rsidRPr="00A15CBD" w14:paraId="5C8CB5CD" w14:textId="77777777" w:rsidTr="006142CB">
        <w:trPr>
          <w:trHeight w:val="765"/>
        </w:trPr>
        <w:tc>
          <w:tcPr>
            <w:tcW w:w="54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33FA80" w14:textId="77777777" w:rsidR="00A15CBD" w:rsidRPr="00A15CBD" w:rsidRDefault="00A15CBD" w:rsidP="00A15CB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</w:pPr>
            <w:r w:rsidRPr="00A15CBD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  <w:t>5.1</w:t>
            </w:r>
          </w:p>
        </w:tc>
        <w:tc>
          <w:tcPr>
            <w:tcW w:w="1168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1DFF6F" w14:textId="77777777" w:rsidR="00A15CBD" w:rsidRPr="00A15CBD" w:rsidRDefault="00A15CBD" w:rsidP="00A15CB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</w:pPr>
            <w:r w:rsidRPr="00A15CBD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  <w:t>¿CUANTOS CUPOS EN LA FASE DE EJECUCIÓN DE LA EXPEDICIÓN REQUIERE SU PROYECTO PARA DESARROLLARSE DE ACUERDO A LOS OBJETIVOS PROPUESTOS?</w:t>
            </w:r>
          </w:p>
        </w:tc>
        <w:tc>
          <w:tcPr>
            <w:tcW w:w="3292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DCED69" w14:textId="4114C33D" w:rsidR="00A15CBD" w:rsidRPr="00A15CBD" w:rsidRDefault="0076771A" w:rsidP="00A15CBD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iCs/>
                <w:color w:val="385623"/>
                <w:sz w:val="16"/>
                <w:szCs w:val="16"/>
                <w:lang w:eastAsia="es-CO"/>
              </w:rPr>
            </w:pPr>
            <w:r>
              <w:rPr>
                <w:rFonts w:ascii="Arial Narrow" w:hAnsi="Arial Narrow"/>
                <w:sz w:val="16"/>
                <w:szCs w:val="16"/>
              </w:rPr>
              <w:t>0</w:t>
            </w:r>
            <w:r w:rsidR="006142CB">
              <w:rPr>
                <w:rFonts w:ascii="Arial Narrow" w:hAnsi="Arial Narrow"/>
                <w:sz w:val="16"/>
                <w:szCs w:val="16"/>
              </w:rPr>
              <w:t>2</w:t>
            </w:r>
            <w:r w:rsidR="0061260C" w:rsidRPr="0061260C">
              <w:rPr>
                <w:rFonts w:ascii="Arial Narrow" w:hAnsi="Arial Narrow"/>
                <w:sz w:val="16"/>
                <w:szCs w:val="16"/>
              </w:rPr>
              <w:t xml:space="preserve"> personas</w:t>
            </w:r>
            <w:r w:rsidR="006142CB">
              <w:rPr>
                <w:rFonts w:ascii="Arial Narrow" w:hAnsi="Arial Narrow"/>
                <w:sz w:val="16"/>
                <w:szCs w:val="16"/>
              </w:rPr>
              <w:t xml:space="preserve">, sin </w:t>
            </w:r>
            <w:proofErr w:type="gramStart"/>
            <w:r w:rsidR="006142CB">
              <w:rPr>
                <w:rFonts w:ascii="Arial Narrow" w:hAnsi="Arial Narrow"/>
                <w:sz w:val="16"/>
                <w:szCs w:val="16"/>
              </w:rPr>
              <w:t>embargo</w:t>
            </w:r>
            <w:proofErr w:type="gramEnd"/>
            <w:r w:rsidR="006142CB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9E415E">
              <w:rPr>
                <w:rFonts w:ascii="Arial Narrow" w:hAnsi="Arial Narrow"/>
                <w:sz w:val="16"/>
                <w:szCs w:val="16"/>
              </w:rPr>
              <w:t>el cupo del investigador principal ya está dado en otro proyecto.</w:t>
            </w:r>
          </w:p>
        </w:tc>
      </w:tr>
      <w:tr w:rsidR="00A15CBD" w:rsidRPr="00A15CBD" w14:paraId="0A85A0CA" w14:textId="77777777" w:rsidTr="00A15CBD">
        <w:trPr>
          <w:trHeight w:val="300"/>
        </w:trPr>
        <w:tc>
          <w:tcPr>
            <w:tcW w:w="5000" w:type="pct"/>
            <w:gridSpan w:val="1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D275F74" w14:textId="77777777" w:rsidR="00A15CBD" w:rsidRPr="00A15CBD" w:rsidRDefault="00A15CBD" w:rsidP="00A15C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</w:pPr>
            <w:r w:rsidRPr="00A15CBD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</w:tr>
      <w:tr w:rsidR="00A15CBD" w:rsidRPr="00A15CBD" w14:paraId="22431D03" w14:textId="77777777" w:rsidTr="00A15CBD">
        <w:trPr>
          <w:trHeight w:val="300"/>
        </w:trPr>
        <w:tc>
          <w:tcPr>
            <w:tcW w:w="5000" w:type="pct"/>
            <w:gridSpan w:val="11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37608F9" w14:textId="77777777" w:rsidR="00A15CBD" w:rsidRPr="00A15CBD" w:rsidRDefault="00A15CBD" w:rsidP="00A15C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</w:pPr>
            <w:r w:rsidRPr="00A15CBD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  <w:t>5.2 ROLES DE LOS INVESTIGADORES QUE REQUIEREN CUPO EN LA FASE DE EJECUCIÓN</w:t>
            </w:r>
          </w:p>
        </w:tc>
      </w:tr>
      <w:tr w:rsidR="00A15CBD" w:rsidRPr="00A15CBD" w14:paraId="7D092CE8" w14:textId="77777777" w:rsidTr="00A15CBD">
        <w:trPr>
          <w:trHeight w:val="315"/>
        </w:trPr>
        <w:tc>
          <w:tcPr>
            <w:tcW w:w="5000" w:type="pct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3BCCCCB" w14:textId="77777777" w:rsidR="00A15CBD" w:rsidRPr="00A15CBD" w:rsidRDefault="00A15CBD" w:rsidP="00A15C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</w:pPr>
            <w:r w:rsidRPr="00A15CBD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</w:tr>
      <w:tr w:rsidR="00A15CBD" w:rsidRPr="00A15CBD" w14:paraId="439751A5" w14:textId="77777777" w:rsidTr="006142CB">
        <w:trPr>
          <w:trHeight w:val="315"/>
        </w:trPr>
        <w:tc>
          <w:tcPr>
            <w:tcW w:w="54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640CC414" w14:textId="77777777" w:rsidR="00A15CBD" w:rsidRPr="00A15CBD" w:rsidRDefault="00A15CBD" w:rsidP="00A15C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A15CBD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  <w:t>N°</w:t>
            </w:r>
            <w:proofErr w:type="spellEnd"/>
            <w:r w:rsidRPr="00A15CBD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  <w:t xml:space="preserve"> Investigador</w:t>
            </w:r>
          </w:p>
        </w:tc>
        <w:tc>
          <w:tcPr>
            <w:tcW w:w="1168" w:type="pct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58CB2096" w14:textId="77777777" w:rsidR="00A15CBD" w:rsidRPr="00A15CBD" w:rsidRDefault="00A15CBD" w:rsidP="00A15CB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</w:pPr>
            <w:r w:rsidRPr="00A15CBD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  <w:t xml:space="preserve">Rol / Tareas </w:t>
            </w:r>
          </w:p>
        </w:tc>
        <w:tc>
          <w:tcPr>
            <w:tcW w:w="3292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03ADF4DC" w14:textId="77777777" w:rsidR="00A15CBD" w:rsidRPr="00A15CBD" w:rsidRDefault="00A15CBD" w:rsidP="00A15C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</w:pPr>
            <w:r w:rsidRPr="00A15CBD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  <w:t xml:space="preserve">Localización del investigador </w:t>
            </w:r>
          </w:p>
        </w:tc>
      </w:tr>
      <w:tr w:rsidR="00A15CBD" w:rsidRPr="00A15CBD" w14:paraId="2A8C0DB6" w14:textId="77777777" w:rsidTr="006142CB">
        <w:trPr>
          <w:trHeight w:val="525"/>
        </w:trPr>
        <w:tc>
          <w:tcPr>
            <w:tcW w:w="54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2409D9" w14:textId="77777777" w:rsidR="00A15CBD" w:rsidRPr="00A15CBD" w:rsidRDefault="00A15CBD" w:rsidP="00A15CB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168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9A9AAE" w14:textId="77777777" w:rsidR="00A15CBD" w:rsidRPr="00A15CBD" w:rsidRDefault="00A15CBD" w:rsidP="00A15CB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76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7A2CDEAC" w14:textId="77777777" w:rsidR="00A15CBD" w:rsidRPr="00A15CBD" w:rsidRDefault="00A15CBD" w:rsidP="00A15C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</w:pPr>
            <w:r w:rsidRPr="00A15CBD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  <w:t>Abordo buque ARC y necesidad de lancha</w:t>
            </w:r>
          </w:p>
        </w:tc>
        <w:tc>
          <w:tcPr>
            <w:tcW w:w="959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2667680B" w14:textId="77777777" w:rsidR="00A15CBD" w:rsidRPr="00A15CBD" w:rsidRDefault="00A15CBD" w:rsidP="00A15C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iCs/>
                <w:color w:val="000000"/>
                <w:sz w:val="16"/>
                <w:szCs w:val="16"/>
                <w:lang w:eastAsia="es-CO"/>
              </w:rPr>
            </w:pPr>
            <w:r w:rsidRPr="00A15CBD">
              <w:rPr>
                <w:rFonts w:ascii="Arial Narrow" w:eastAsia="Times New Roman" w:hAnsi="Arial Narrow" w:cs="Times New Roman"/>
                <w:i/>
                <w:iCs/>
                <w:color w:val="000000"/>
                <w:sz w:val="16"/>
                <w:szCs w:val="16"/>
                <w:lang w:eastAsia="es-CO"/>
              </w:rPr>
              <w:t>Abordo buque ARC y SIN necesidad de lancha</w:t>
            </w:r>
          </w:p>
        </w:tc>
        <w:tc>
          <w:tcPr>
            <w:tcW w:w="5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680F35B3" w14:textId="77777777" w:rsidR="00A15CBD" w:rsidRPr="00A15CBD" w:rsidRDefault="00A15CBD" w:rsidP="00A15C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iCs/>
                <w:color w:val="000000"/>
                <w:sz w:val="16"/>
                <w:szCs w:val="16"/>
                <w:lang w:eastAsia="es-CO"/>
              </w:rPr>
            </w:pPr>
            <w:r w:rsidRPr="00A15CBD">
              <w:rPr>
                <w:rFonts w:ascii="Arial Narrow" w:eastAsia="Times New Roman" w:hAnsi="Arial Narrow" w:cs="Times New Roman"/>
                <w:i/>
                <w:iCs/>
                <w:color w:val="000000"/>
                <w:sz w:val="16"/>
                <w:szCs w:val="16"/>
                <w:lang w:eastAsia="es-CO"/>
              </w:rPr>
              <w:t>Abordo buque Oceanográfico</w:t>
            </w:r>
          </w:p>
        </w:tc>
      </w:tr>
      <w:tr w:rsidR="00A15CBD" w:rsidRPr="00A15CBD" w14:paraId="44D3EE55" w14:textId="77777777" w:rsidTr="006142CB">
        <w:trPr>
          <w:trHeight w:val="510"/>
        </w:trPr>
        <w:tc>
          <w:tcPr>
            <w:tcW w:w="54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F6D85B" w14:textId="77777777" w:rsidR="00A15CBD" w:rsidRPr="00A15CBD" w:rsidRDefault="00A15CBD" w:rsidP="00A15C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</w:pPr>
            <w:r w:rsidRPr="00A15CBD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  <w:t>Investigador n°1</w:t>
            </w:r>
          </w:p>
        </w:tc>
        <w:tc>
          <w:tcPr>
            <w:tcW w:w="1168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D701B5" w14:textId="2F0AAFD4" w:rsidR="00A15CBD" w:rsidRPr="0061260C" w:rsidRDefault="0061260C" w:rsidP="00A8460E">
            <w:pPr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 w:rsidRPr="0061260C">
              <w:rPr>
                <w:rFonts w:ascii="Arial Narrow" w:hAnsi="Arial Narrow"/>
                <w:sz w:val="16"/>
                <w:szCs w:val="16"/>
              </w:rPr>
              <w:t>Jefe de campo</w:t>
            </w:r>
            <w:r w:rsidR="00A8460E">
              <w:rPr>
                <w:rFonts w:ascii="Arial Narrow" w:hAnsi="Arial Narrow"/>
                <w:sz w:val="16"/>
                <w:szCs w:val="16"/>
              </w:rPr>
              <w:t xml:space="preserve">. Investigador </w:t>
            </w:r>
            <w:r w:rsidR="0093369F">
              <w:rPr>
                <w:rFonts w:ascii="Arial Narrow" w:hAnsi="Arial Narrow"/>
                <w:sz w:val="16"/>
                <w:szCs w:val="16"/>
              </w:rPr>
              <w:t>Ecología Bentónica</w:t>
            </w:r>
          </w:p>
        </w:tc>
        <w:tc>
          <w:tcPr>
            <w:tcW w:w="1768" w:type="pct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69771C" w14:textId="13BAF529" w:rsidR="00A15CBD" w:rsidRPr="0061260C" w:rsidRDefault="0061260C" w:rsidP="00A15CBD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1260C">
              <w:rPr>
                <w:rFonts w:ascii="Arial Narrow" w:hAnsi="Arial Narrow"/>
                <w:sz w:val="16"/>
                <w:szCs w:val="16"/>
              </w:rPr>
              <w:t>X</w:t>
            </w:r>
            <w:r w:rsidR="00A15CBD" w:rsidRPr="0061260C">
              <w:rPr>
                <w:rFonts w:ascii="Arial Narrow" w:hAnsi="Arial Narrow"/>
                <w:sz w:val="16"/>
                <w:szCs w:val="16"/>
              </w:rPr>
              <w:t> </w:t>
            </w:r>
          </w:p>
        </w:tc>
        <w:tc>
          <w:tcPr>
            <w:tcW w:w="959" w:type="pct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0B5ED7" w14:textId="77777777" w:rsidR="00A15CBD" w:rsidRPr="0061260C" w:rsidRDefault="00A15CBD" w:rsidP="00A15CBD">
            <w:pPr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 w:rsidRPr="0061260C">
              <w:rPr>
                <w:rFonts w:ascii="Arial Narrow" w:hAnsi="Arial Narrow"/>
                <w:sz w:val="16"/>
                <w:szCs w:val="16"/>
              </w:rPr>
              <w:t> </w:t>
            </w:r>
          </w:p>
        </w:tc>
        <w:tc>
          <w:tcPr>
            <w:tcW w:w="56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4226B6" w14:textId="0FF63D6C" w:rsidR="00A15CBD" w:rsidRPr="0061260C" w:rsidRDefault="00A15CBD" w:rsidP="00A15CBD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A15CBD" w:rsidRPr="00A15CBD" w14:paraId="598D15F1" w14:textId="77777777" w:rsidTr="006142CB">
        <w:trPr>
          <w:trHeight w:val="47"/>
        </w:trPr>
        <w:tc>
          <w:tcPr>
            <w:tcW w:w="54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6B0108" w14:textId="77777777" w:rsidR="00A15CBD" w:rsidRPr="00A15CBD" w:rsidRDefault="00A15CBD" w:rsidP="00A15CB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168" w:type="pct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1354B1" w14:textId="28D03268" w:rsidR="00A15CBD" w:rsidRPr="0061260C" w:rsidRDefault="00A15CBD" w:rsidP="00A15CBD">
            <w:pPr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6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A4DA66" w14:textId="77777777" w:rsidR="00A15CBD" w:rsidRPr="0061260C" w:rsidRDefault="00A15CBD" w:rsidP="00A15CBD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1260C">
              <w:rPr>
                <w:rFonts w:ascii="Arial Narrow" w:hAnsi="Arial Narrow"/>
                <w:sz w:val="16"/>
                <w:szCs w:val="16"/>
              </w:rPr>
              <w:t> </w:t>
            </w:r>
          </w:p>
        </w:tc>
        <w:tc>
          <w:tcPr>
            <w:tcW w:w="959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5B5B8F" w14:textId="77777777" w:rsidR="00A15CBD" w:rsidRPr="0061260C" w:rsidRDefault="00A15CBD" w:rsidP="00A15CBD">
            <w:pPr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56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D47B5B" w14:textId="77777777" w:rsidR="00A15CBD" w:rsidRPr="0061260C" w:rsidRDefault="00A15CBD" w:rsidP="00A15CBD">
            <w:pPr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A15CBD" w:rsidRPr="00A15CBD" w14:paraId="2322B6AD" w14:textId="77777777" w:rsidTr="006142CB">
        <w:trPr>
          <w:trHeight w:val="46"/>
        </w:trPr>
        <w:tc>
          <w:tcPr>
            <w:tcW w:w="54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8FAE1F" w14:textId="77777777" w:rsidR="00A15CBD" w:rsidRPr="00A15CBD" w:rsidRDefault="00A15CBD" w:rsidP="00A15CB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168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17A07E" w14:textId="77777777" w:rsidR="00A15CBD" w:rsidRPr="0061260C" w:rsidRDefault="00A15CBD" w:rsidP="00A15CBD">
            <w:pPr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 w:rsidRPr="0061260C">
              <w:rPr>
                <w:rFonts w:ascii="Arial Narrow" w:hAnsi="Arial Narrow"/>
                <w:sz w:val="16"/>
                <w:szCs w:val="16"/>
              </w:rPr>
              <w:t> </w:t>
            </w:r>
          </w:p>
        </w:tc>
        <w:tc>
          <w:tcPr>
            <w:tcW w:w="15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4FBAF" w14:textId="77777777" w:rsidR="00A15CBD" w:rsidRPr="0061260C" w:rsidRDefault="00A15CBD" w:rsidP="00A15CBD">
            <w:pPr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8305A" w14:textId="77777777" w:rsidR="00A15CBD" w:rsidRPr="0061260C" w:rsidRDefault="00A15CBD" w:rsidP="00A15CBD">
            <w:pPr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59" w:type="pct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93ED59" w14:textId="77777777" w:rsidR="00A15CBD" w:rsidRPr="0061260C" w:rsidRDefault="00A15CBD" w:rsidP="00A15CBD">
            <w:pPr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56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054486" w14:textId="77777777" w:rsidR="00A15CBD" w:rsidRPr="0061260C" w:rsidRDefault="00A15CBD" w:rsidP="00A15CBD">
            <w:pPr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A8460E" w:rsidRPr="00A15CBD" w14:paraId="292655D7" w14:textId="77777777" w:rsidTr="006142CB">
        <w:trPr>
          <w:trHeight w:val="510"/>
        </w:trPr>
        <w:tc>
          <w:tcPr>
            <w:tcW w:w="54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72E31BD" w14:textId="6DD2B6FE" w:rsidR="00A8460E" w:rsidRPr="00A15CBD" w:rsidRDefault="00A8460E" w:rsidP="00A15C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  <w:t>Investigador n°4</w:t>
            </w:r>
          </w:p>
        </w:tc>
        <w:tc>
          <w:tcPr>
            <w:tcW w:w="1168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236D889" w14:textId="10076E14" w:rsidR="00A8460E" w:rsidRDefault="00A8460E" w:rsidP="00A8460E">
            <w:pPr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Investigador </w:t>
            </w:r>
            <w:r w:rsidR="0093369F">
              <w:rPr>
                <w:rFonts w:ascii="Arial Narrow" w:hAnsi="Arial Narrow"/>
                <w:sz w:val="16"/>
                <w:szCs w:val="16"/>
              </w:rPr>
              <w:t>Ecología Bentónica</w:t>
            </w:r>
          </w:p>
        </w:tc>
        <w:tc>
          <w:tcPr>
            <w:tcW w:w="176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D1DAE13" w14:textId="24B1623B" w:rsidR="00A8460E" w:rsidRPr="0061260C" w:rsidRDefault="00A8460E" w:rsidP="00A15CBD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X</w:t>
            </w:r>
          </w:p>
        </w:tc>
        <w:tc>
          <w:tcPr>
            <w:tcW w:w="959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6ABF27B" w14:textId="77777777" w:rsidR="00A8460E" w:rsidRPr="0061260C" w:rsidRDefault="00A8460E" w:rsidP="00A15CBD">
            <w:pPr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8241E3" w14:textId="77777777" w:rsidR="00A8460E" w:rsidRPr="0061260C" w:rsidRDefault="00A8460E" w:rsidP="00A15CBD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A15CBD" w:rsidRPr="00A15CBD" w14:paraId="0C7EA2AC" w14:textId="77777777" w:rsidTr="006142CB">
        <w:trPr>
          <w:trHeight w:val="765"/>
        </w:trPr>
        <w:tc>
          <w:tcPr>
            <w:tcW w:w="54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2F08C1" w14:textId="77777777" w:rsidR="00A15CBD" w:rsidRPr="00A15CBD" w:rsidRDefault="00A15CBD" w:rsidP="00A15CB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</w:pPr>
            <w:r w:rsidRPr="00A15CBD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  <w:t>5.3</w:t>
            </w:r>
          </w:p>
        </w:tc>
        <w:tc>
          <w:tcPr>
            <w:tcW w:w="1168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6FB571" w14:textId="77777777" w:rsidR="00A15CBD" w:rsidRPr="00A15CBD" w:rsidRDefault="00A15CBD" w:rsidP="00A15CB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</w:pPr>
            <w:r w:rsidRPr="00A15CBD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  <w:t>¿CON CUÁNTOS CUPOS MÍNIMOS SE PUEDE DESARROLLAR SU PROYECTO? DE ACUERDO A ESTO, NUMERE EN ORDEN DE PRIORIDAD LOS INVESTIGADORES.</w:t>
            </w:r>
          </w:p>
        </w:tc>
        <w:tc>
          <w:tcPr>
            <w:tcW w:w="3292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90AE62" w14:textId="1D447540" w:rsidR="00A15CBD" w:rsidRPr="0061260C" w:rsidRDefault="0093369F" w:rsidP="0061260C">
            <w:pPr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01</w:t>
            </w:r>
          </w:p>
        </w:tc>
      </w:tr>
      <w:tr w:rsidR="00A15CBD" w:rsidRPr="00A15CBD" w14:paraId="595F7395" w14:textId="77777777" w:rsidTr="00A15CBD">
        <w:trPr>
          <w:trHeight w:val="300"/>
        </w:trPr>
        <w:tc>
          <w:tcPr>
            <w:tcW w:w="5000" w:type="pct"/>
            <w:gridSpan w:val="1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1335562" w14:textId="77777777" w:rsidR="00A15CBD" w:rsidRPr="00A15CBD" w:rsidRDefault="00A15CBD" w:rsidP="00A15C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</w:pPr>
            <w:r w:rsidRPr="00A15CBD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</w:tr>
      <w:tr w:rsidR="00A15CBD" w:rsidRPr="00A15CBD" w14:paraId="2034E321" w14:textId="77777777" w:rsidTr="00A15CBD">
        <w:trPr>
          <w:trHeight w:val="315"/>
        </w:trPr>
        <w:tc>
          <w:tcPr>
            <w:tcW w:w="5000" w:type="pct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DE1F305" w14:textId="77777777" w:rsidR="00A15CBD" w:rsidRPr="00A15CBD" w:rsidRDefault="00A15CBD" w:rsidP="00A15C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</w:pPr>
            <w:r w:rsidRPr="00A15CBD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  <w:t>5.4 DATOS DE LOS INVESTIGADORES QUE REQUIEREN CUPO EN LA FASE DE EJECUCIÓN</w:t>
            </w:r>
          </w:p>
        </w:tc>
      </w:tr>
      <w:tr w:rsidR="00A15CBD" w:rsidRPr="00A15CBD" w14:paraId="79E12264" w14:textId="77777777" w:rsidTr="006142CB">
        <w:trPr>
          <w:trHeight w:val="1335"/>
        </w:trPr>
        <w:tc>
          <w:tcPr>
            <w:tcW w:w="20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27FA3A70" w14:textId="77777777" w:rsidR="00A15CBD" w:rsidRPr="00A15CBD" w:rsidRDefault="00A15CBD" w:rsidP="00A15C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2"/>
                <w:szCs w:val="12"/>
                <w:lang w:eastAsia="es-CO"/>
              </w:rPr>
            </w:pPr>
            <w:proofErr w:type="spellStart"/>
            <w:r w:rsidRPr="00A15CBD">
              <w:rPr>
                <w:rFonts w:ascii="Arial Narrow" w:eastAsia="Times New Roman" w:hAnsi="Arial Narrow" w:cs="Times New Roman"/>
                <w:color w:val="000000"/>
                <w:sz w:val="12"/>
                <w:szCs w:val="16"/>
                <w:lang w:eastAsia="es-CO"/>
              </w:rPr>
              <w:t>N°</w:t>
            </w:r>
            <w:proofErr w:type="spellEnd"/>
          </w:p>
        </w:tc>
        <w:tc>
          <w:tcPr>
            <w:tcW w:w="50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45A09F2C" w14:textId="77777777" w:rsidR="00A15CBD" w:rsidRPr="00A15CBD" w:rsidRDefault="00A15CBD" w:rsidP="00A15C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2"/>
                <w:szCs w:val="12"/>
                <w:lang w:eastAsia="es-CO"/>
              </w:rPr>
            </w:pPr>
            <w:r w:rsidRPr="00A15CBD">
              <w:rPr>
                <w:rFonts w:ascii="Arial Narrow" w:eastAsia="Times New Roman" w:hAnsi="Arial Narrow" w:cs="Times New Roman"/>
                <w:color w:val="000000"/>
                <w:sz w:val="12"/>
                <w:szCs w:val="16"/>
                <w:lang w:eastAsia="es-CO"/>
              </w:rPr>
              <w:t>NOMBRE INVESTIGADOR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3E073593" w14:textId="77777777" w:rsidR="00A15CBD" w:rsidRPr="00A15CBD" w:rsidRDefault="00A15CBD" w:rsidP="00A15C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2"/>
                <w:szCs w:val="12"/>
                <w:lang w:eastAsia="es-CO"/>
              </w:rPr>
            </w:pPr>
            <w:r w:rsidRPr="00A15CBD">
              <w:rPr>
                <w:rFonts w:ascii="Arial Narrow" w:eastAsia="Times New Roman" w:hAnsi="Arial Narrow" w:cs="Times New Roman"/>
                <w:color w:val="000000"/>
                <w:sz w:val="12"/>
                <w:szCs w:val="16"/>
                <w:lang w:eastAsia="es-CO"/>
              </w:rPr>
              <w:t>PROFESIÓN</w:t>
            </w:r>
          </w:p>
        </w:tc>
        <w:tc>
          <w:tcPr>
            <w:tcW w:w="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359F1308" w14:textId="77777777" w:rsidR="00A15CBD" w:rsidRPr="00A15CBD" w:rsidRDefault="00A15CBD" w:rsidP="00A15C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2"/>
                <w:szCs w:val="12"/>
                <w:lang w:eastAsia="es-CO"/>
              </w:rPr>
            </w:pPr>
            <w:r w:rsidRPr="00A15CBD">
              <w:rPr>
                <w:rFonts w:ascii="Arial Narrow" w:eastAsia="Times New Roman" w:hAnsi="Arial Narrow" w:cs="Times New Roman"/>
                <w:color w:val="000000"/>
                <w:sz w:val="12"/>
                <w:szCs w:val="16"/>
                <w:lang w:eastAsia="es-CO"/>
              </w:rPr>
              <w:t xml:space="preserve">MÁXIMA FORMACIÓN ACADÉMICA </w:t>
            </w:r>
            <w:r w:rsidRPr="00A15CBD">
              <w:rPr>
                <w:rFonts w:ascii="Arial Narrow" w:eastAsia="Times New Roman" w:hAnsi="Arial Narrow" w:cs="Times New Roman"/>
                <w:color w:val="000000"/>
                <w:sz w:val="10"/>
                <w:szCs w:val="10"/>
                <w:lang w:eastAsia="es-CO"/>
              </w:rPr>
              <w:t>(TÉCNICO-PROFESIONAL-MAESTRÍA-DOCTORADO-POSTDOCT)</w:t>
            </w:r>
          </w:p>
        </w:tc>
        <w:tc>
          <w:tcPr>
            <w:tcW w:w="15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32A9F073" w14:textId="77777777" w:rsidR="00A15CBD" w:rsidRPr="00A15CBD" w:rsidRDefault="00A15CBD" w:rsidP="00A15C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2"/>
                <w:szCs w:val="12"/>
                <w:lang w:eastAsia="es-CO"/>
              </w:rPr>
            </w:pPr>
            <w:r w:rsidRPr="00A15CBD">
              <w:rPr>
                <w:rFonts w:ascii="Arial Narrow" w:eastAsia="Times New Roman" w:hAnsi="Arial Narrow" w:cs="Times New Roman"/>
                <w:color w:val="000000"/>
                <w:sz w:val="12"/>
                <w:szCs w:val="16"/>
                <w:lang w:eastAsia="es-CO"/>
              </w:rPr>
              <w:t>EDAD</w:t>
            </w:r>
          </w:p>
        </w:tc>
        <w:tc>
          <w:tcPr>
            <w:tcW w:w="522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3C7A3DC0" w14:textId="77777777" w:rsidR="00A15CBD" w:rsidRPr="00A15CBD" w:rsidRDefault="00A15CBD" w:rsidP="00A15C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2"/>
                <w:szCs w:val="12"/>
                <w:lang w:eastAsia="es-CO"/>
              </w:rPr>
            </w:pPr>
            <w:r w:rsidRPr="00A15CBD">
              <w:rPr>
                <w:rFonts w:ascii="Arial Narrow" w:eastAsia="Times New Roman" w:hAnsi="Arial Narrow" w:cs="Times New Roman"/>
                <w:color w:val="000000"/>
                <w:sz w:val="12"/>
                <w:szCs w:val="16"/>
                <w:lang w:eastAsia="es-CO"/>
              </w:rPr>
              <w:t>GÉNERO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389FBDA6" w14:textId="77777777" w:rsidR="00A15CBD" w:rsidRPr="00A15CBD" w:rsidRDefault="00A15CBD" w:rsidP="00A15C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2"/>
                <w:szCs w:val="12"/>
                <w:lang w:eastAsia="es-CO"/>
              </w:rPr>
            </w:pPr>
            <w:r w:rsidRPr="00A15CBD">
              <w:rPr>
                <w:rFonts w:ascii="Arial Narrow" w:eastAsia="Times New Roman" w:hAnsi="Arial Narrow" w:cs="Times New Roman"/>
                <w:color w:val="000000"/>
                <w:sz w:val="12"/>
                <w:szCs w:val="16"/>
                <w:lang w:eastAsia="es-CO"/>
              </w:rPr>
              <w:t>CÉDULA DE CIUDADANÍA</w:t>
            </w:r>
          </w:p>
        </w:tc>
        <w:tc>
          <w:tcPr>
            <w:tcW w:w="737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633B6D68" w14:textId="77777777" w:rsidR="00A15CBD" w:rsidRPr="00A15CBD" w:rsidRDefault="00A15CBD" w:rsidP="00A15C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2"/>
                <w:szCs w:val="12"/>
                <w:lang w:eastAsia="es-CO"/>
              </w:rPr>
            </w:pPr>
            <w:r w:rsidRPr="00A15CBD">
              <w:rPr>
                <w:rFonts w:ascii="Arial Narrow" w:eastAsia="Times New Roman" w:hAnsi="Arial Narrow" w:cs="Times New Roman"/>
                <w:color w:val="000000"/>
                <w:sz w:val="12"/>
                <w:szCs w:val="16"/>
                <w:lang w:eastAsia="es-CO"/>
              </w:rPr>
              <w:t>LIMITACIONES FÍSICAS O MÉDICAS (SI/NO, EXPLICAR)</w:t>
            </w:r>
          </w:p>
        </w:tc>
      </w:tr>
      <w:tr w:rsidR="0061260C" w:rsidRPr="00A15CBD" w14:paraId="52D49AEE" w14:textId="77777777" w:rsidTr="006142CB">
        <w:trPr>
          <w:trHeight w:val="315"/>
        </w:trPr>
        <w:tc>
          <w:tcPr>
            <w:tcW w:w="20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160F2" w14:textId="77777777" w:rsidR="0061260C" w:rsidRPr="0061260C" w:rsidRDefault="0061260C" w:rsidP="0061260C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1260C">
              <w:rPr>
                <w:rFonts w:ascii="Arial Narrow" w:hAnsi="Arial Narrow"/>
                <w:sz w:val="16"/>
                <w:szCs w:val="16"/>
              </w:rPr>
              <w:t>1</w:t>
            </w:r>
          </w:p>
        </w:tc>
        <w:tc>
          <w:tcPr>
            <w:tcW w:w="50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20FF40" w14:textId="446F78B3" w:rsidR="0061260C" w:rsidRPr="0061260C" w:rsidRDefault="002B3741" w:rsidP="0061260C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Christian Bermúdez Rivas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ED2434" w14:textId="50A4D1DF" w:rsidR="0061260C" w:rsidRPr="0061260C" w:rsidRDefault="002B3741" w:rsidP="0061260C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Biólogo</w:t>
            </w:r>
            <w:r w:rsidR="00EB4BD5">
              <w:rPr>
                <w:rFonts w:ascii="Arial Narrow" w:hAnsi="Arial Narrow"/>
                <w:sz w:val="16"/>
                <w:szCs w:val="16"/>
              </w:rPr>
              <w:t>, CCCP-DIMAR</w:t>
            </w:r>
          </w:p>
        </w:tc>
        <w:tc>
          <w:tcPr>
            <w:tcW w:w="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28C39" w14:textId="420B116A" w:rsidR="0061260C" w:rsidRPr="0061260C" w:rsidRDefault="00EB4BD5" w:rsidP="0061260C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Maestría</w:t>
            </w:r>
          </w:p>
        </w:tc>
        <w:tc>
          <w:tcPr>
            <w:tcW w:w="15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1A3C6E" w14:textId="1F911A1D" w:rsidR="0061260C" w:rsidRPr="0061260C" w:rsidRDefault="0093369F" w:rsidP="0061260C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41</w:t>
            </w:r>
          </w:p>
        </w:tc>
        <w:tc>
          <w:tcPr>
            <w:tcW w:w="522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8CF3A6" w14:textId="77777777" w:rsidR="0061260C" w:rsidRPr="0061260C" w:rsidRDefault="0061260C" w:rsidP="0061260C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1260C">
              <w:rPr>
                <w:rFonts w:ascii="Arial Narrow" w:hAnsi="Arial Narrow"/>
                <w:sz w:val="16"/>
                <w:szCs w:val="16"/>
              </w:rPr>
              <w:t>MASCULINO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6BD6CF" w14:textId="1AB3A0D9" w:rsidR="0061260C" w:rsidRPr="0061260C" w:rsidRDefault="00815873" w:rsidP="0061260C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94061504</w:t>
            </w:r>
          </w:p>
        </w:tc>
        <w:tc>
          <w:tcPr>
            <w:tcW w:w="737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671CB18F" w14:textId="48B0946D" w:rsidR="0061260C" w:rsidRPr="0061260C" w:rsidRDefault="0061260C" w:rsidP="0061260C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1260C">
              <w:rPr>
                <w:rFonts w:ascii="Arial Narrow" w:hAnsi="Arial Narrow"/>
                <w:sz w:val="16"/>
                <w:szCs w:val="16"/>
              </w:rPr>
              <w:t>NINGUNA</w:t>
            </w:r>
          </w:p>
        </w:tc>
      </w:tr>
      <w:tr w:rsidR="0061260C" w:rsidRPr="00A15CBD" w14:paraId="4AD86A4B" w14:textId="77777777" w:rsidTr="006142CB">
        <w:trPr>
          <w:trHeight w:val="345"/>
        </w:trPr>
        <w:tc>
          <w:tcPr>
            <w:tcW w:w="20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89073" w14:textId="77777777" w:rsidR="0061260C" w:rsidRPr="0076771A" w:rsidRDefault="0061260C" w:rsidP="0061260C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6771A"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50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DA6C83" w14:textId="14E2338A" w:rsidR="0061260C" w:rsidRPr="0076771A" w:rsidRDefault="0093369F" w:rsidP="0061260C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Andrés Felipe molina</w:t>
            </w:r>
            <w:r w:rsidR="002B3741" w:rsidRPr="0076771A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1A42C" w14:textId="0BE3CD82" w:rsidR="0061260C" w:rsidRPr="0076771A" w:rsidRDefault="0093369F" w:rsidP="0061260C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Biólogo, CCCP-DIMAR</w:t>
            </w:r>
          </w:p>
        </w:tc>
        <w:tc>
          <w:tcPr>
            <w:tcW w:w="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409DE" w14:textId="735020CB" w:rsidR="0061260C" w:rsidRPr="0076771A" w:rsidRDefault="0093369F" w:rsidP="0061260C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Profesional</w:t>
            </w:r>
          </w:p>
        </w:tc>
        <w:tc>
          <w:tcPr>
            <w:tcW w:w="15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7B7A57" w14:textId="14CA18D7" w:rsidR="0061260C" w:rsidRPr="0076771A" w:rsidRDefault="00815873" w:rsidP="0061260C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6771A">
              <w:rPr>
                <w:rFonts w:ascii="Arial Narrow" w:hAnsi="Arial Narrow"/>
                <w:sz w:val="16"/>
                <w:szCs w:val="16"/>
              </w:rPr>
              <w:t>31</w:t>
            </w:r>
          </w:p>
        </w:tc>
        <w:tc>
          <w:tcPr>
            <w:tcW w:w="522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113CA4" w14:textId="3140CA78" w:rsidR="0061260C" w:rsidRPr="0076771A" w:rsidRDefault="0061260C" w:rsidP="0061260C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6771A">
              <w:rPr>
                <w:rFonts w:ascii="Arial Narrow" w:hAnsi="Arial Narrow"/>
                <w:sz w:val="16"/>
                <w:szCs w:val="16"/>
              </w:rPr>
              <w:t>MASCULINO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501BAD" w14:textId="3DEFD9E0" w:rsidR="0061260C" w:rsidRPr="0076771A" w:rsidRDefault="0093369F" w:rsidP="0061260C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3369F">
              <w:rPr>
                <w:rFonts w:ascii="Arial Narrow" w:hAnsi="Arial Narrow"/>
                <w:sz w:val="16"/>
                <w:szCs w:val="16"/>
              </w:rPr>
              <w:t>1110558639</w:t>
            </w:r>
          </w:p>
        </w:tc>
        <w:tc>
          <w:tcPr>
            <w:tcW w:w="737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614262E2" w14:textId="393AE80C" w:rsidR="0061260C" w:rsidRPr="0076771A" w:rsidRDefault="0061260C" w:rsidP="0061260C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6771A">
              <w:rPr>
                <w:rFonts w:ascii="Arial Narrow" w:hAnsi="Arial Narrow"/>
                <w:sz w:val="16"/>
                <w:szCs w:val="16"/>
              </w:rPr>
              <w:t>NINGUNA</w:t>
            </w:r>
          </w:p>
        </w:tc>
      </w:tr>
    </w:tbl>
    <w:p w14:paraId="342CD9E5" w14:textId="77777777" w:rsidR="00A15CBD" w:rsidRDefault="00A15CBD" w:rsidP="00A15CBD">
      <w:pPr>
        <w:pStyle w:val="Prrafodelista"/>
        <w:rPr>
          <w:b/>
        </w:rPr>
      </w:pPr>
    </w:p>
    <w:p w14:paraId="37B008CC" w14:textId="77777777" w:rsidR="009001F4" w:rsidRDefault="009001F4" w:rsidP="009001F4">
      <w:pPr>
        <w:pStyle w:val="Prrafodelista"/>
        <w:rPr>
          <w:b/>
        </w:rPr>
      </w:pPr>
    </w:p>
    <w:p w14:paraId="774E5572" w14:textId="77777777" w:rsidR="00027D45" w:rsidRDefault="00027D45" w:rsidP="00027D45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CRONOGRAMA DE ACTIVIDADES</w:t>
      </w:r>
    </w:p>
    <w:p w14:paraId="1330E05E" w14:textId="77777777" w:rsidR="009001F4" w:rsidRPr="009001F4" w:rsidRDefault="009001F4" w:rsidP="00A15CBD">
      <w:pPr>
        <w:pStyle w:val="Prrafodelista"/>
        <w:rPr>
          <w:rFonts w:ascii="Arial Narrow" w:hAnsi="Arial Narrow"/>
        </w:rPr>
      </w:pPr>
      <w:r w:rsidRPr="009001F4">
        <w:rPr>
          <w:rFonts w:ascii="Arial Narrow" w:hAnsi="Arial Narrow"/>
        </w:rPr>
        <w:t>Llenar el siguiente cronograma con las actividades científicas a desarrollar, para</w:t>
      </w:r>
      <w:r w:rsidR="00107C4C">
        <w:rPr>
          <w:rFonts w:ascii="Arial Narrow" w:hAnsi="Arial Narrow"/>
        </w:rPr>
        <w:t xml:space="preserve"> una expedición científica de 12</w:t>
      </w:r>
      <w:r w:rsidRPr="009001F4">
        <w:rPr>
          <w:rFonts w:ascii="Arial Narrow" w:hAnsi="Arial Narrow"/>
        </w:rPr>
        <w:t xml:space="preserve"> días</w:t>
      </w:r>
      <w:r w:rsidR="00107C4C">
        <w:rPr>
          <w:rFonts w:ascii="Arial Narrow" w:hAnsi="Arial Narrow"/>
        </w:rPr>
        <w:t>, con muestreo de 11</w:t>
      </w:r>
      <w:r w:rsidRPr="009001F4">
        <w:rPr>
          <w:rFonts w:ascii="Arial Narrow" w:hAnsi="Arial Narrow"/>
        </w:rPr>
        <w:t xml:space="preserve"> días. Anexar grillas, mapa con estaciones a desarrollar, coordenadas.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"/>
        <w:gridCol w:w="2193"/>
        <w:gridCol w:w="2728"/>
        <w:gridCol w:w="848"/>
        <w:gridCol w:w="567"/>
        <w:gridCol w:w="704"/>
        <w:gridCol w:w="857"/>
      </w:tblGrid>
      <w:tr w:rsidR="009001F4" w:rsidRPr="00A830C9" w14:paraId="21CB159E" w14:textId="77777777" w:rsidTr="000810D2">
        <w:trPr>
          <w:trHeight w:val="394"/>
          <w:tblHeader/>
        </w:trPr>
        <w:tc>
          <w:tcPr>
            <w:tcW w:w="823" w:type="dxa"/>
            <w:vMerge w:val="restart"/>
            <w:shd w:val="clear" w:color="auto" w:fill="D9D9D9"/>
            <w:vAlign w:val="center"/>
          </w:tcPr>
          <w:p w14:paraId="551C23A1" w14:textId="77777777" w:rsidR="009001F4" w:rsidRPr="00A830C9" w:rsidRDefault="009001F4" w:rsidP="00DA794A">
            <w:pPr>
              <w:spacing w:line="160" w:lineRule="exact"/>
              <w:jc w:val="center"/>
              <w:rPr>
                <w:rFonts w:ascii="Arial Narrow" w:hAnsi="Arial Narrow"/>
                <w:sz w:val="12"/>
                <w:szCs w:val="16"/>
              </w:rPr>
            </w:pPr>
            <w:r w:rsidRPr="00A830C9">
              <w:rPr>
                <w:rFonts w:ascii="Arial Narrow" w:hAnsi="Arial Narrow"/>
                <w:sz w:val="12"/>
                <w:szCs w:val="16"/>
              </w:rPr>
              <w:lastRenderedPageBreak/>
              <w:t>DIA</w:t>
            </w:r>
          </w:p>
        </w:tc>
        <w:tc>
          <w:tcPr>
            <w:tcW w:w="2193" w:type="dxa"/>
            <w:vMerge w:val="restart"/>
            <w:shd w:val="clear" w:color="auto" w:fill="D9D9D9"/>
            <w:vAlign w:val="center"/>
          </w:tcPr>
          <w:p w14:paraId="338FBB25" w14:textId="6D4D65EC" w:rsidR="009001F4" w:rsidRPr="00A830C9" w:rsidRDefault="009001F4" w:rsidP="00DA794A">
            <w:pPr>
              <w:spacing w:line="160" w:lineRule="exact"/>
              <w:jc w:val="center"/>
              <w:rPr>
                <w:rFonts w:ascii="Arial Narrow" w:hAnsi="Arial Narrow"/>
                <w:sz w:val="12"/>
                <w:szCs w:val="16"/>
              </w:rPr>
            </w:pPr>
            <w:r w:rsidRPr="00A830C9">
              <w:rPr>
                <w:rFonts w:ascii="Arial Narrow" w:hAnsi="Arial Narrow"/>
                <w:sz w:val="12"/>
                <w:szCs w:val="16"/>
              </w:rPr>
              <w:t>ACTIVIDAD</w:t>
            </w:r>
            <w:r w:rsidR="00410802">
              <w:rPr>
                <w:rFonts w:ascii="Arial Narrow" w:hAnsi="Arial Narrow"/>
                <w:sz w:val="12"/>
                <w:szCs w:val="16"/>
              </w:rPr>
              <w:t>*</w:t>
            </w:r>
          </w:p>
        </w:tc>
        <w:tc>
          <w:tcPr>
            <w:tcW w:w="2728" w:type="dxa"/>
            <w:vMerge w:val="restart"/>
            <w:shd w:val="clear" w:color="auto" w:fill="D9D9D9"/>
            <w:vAlign w:val="center"/>
          </w:tcPr>
          <w:p w14:paraId="2C0B443F" w14:textId="77777777" w:rsidR="009001F4" w:rsidRPr="00A830C9" w:rsidRDefault="009001F4" w:rsidP="00DA794A">
            <w:pPr>
              <w:spacing w:line="160" w:lineRule="exact"/>
              <w:jc w:val="center"/>
              <w:rPr>
                <w:rFonts w:ascii="Arial Narrow" w:hAnsi="Arial Narrow"/>
                <w:sz w:val="12"/>
                <w:szCs w:val="16"/>
              </w:rPr>
            </w:pPr>
            <w:r w:rsidRPr="00A830C9">
              <w:rPr>
                <w:rFonts w:ascii="Arial Narrow" w:hAnsi="Arial Narrow"/>
                <w:sz w:val="12"/>
                <w:szCs w:val="16"/>
              </w:rPr>
              <w:t>DESCRIPCIÓN</w:t>
            </w:r>
          </w:p>
        </w:tc>
        <w:tc>
          <w:tcPr>
            <w:tcW w:w="848" w:type="dxa"/>
            <w:vMerge w:val="restart"/>
            <w:shd w:val="clear" w:color="auto" w:fill="D9D9D9"/>
            <w:vAlign w:val="center"/>
          </w:tcPr>
          <w:p w14:paraId="4745FB81" w14:textId="77777777" w:rsidR="009001F4" w:rsidRPr="00A830C9" w:rsidRDefault="009001F4" w:rsidP="00DA794A">
            <w:pPr>
              <w:spacing w:line="160" w:lineRule="exact"/>
              <w:jc w:val="center"/>
              <w:rPr>
                <w:rFonts w:ascii="Arial Narrow" w:hAnsi="Arial Narrow"/>
                <w:sz w:val="12"/>
                <w:szCs w:val="16"/>
              </w:rPr>
            </w:pPr>
            <w:r w:rsidRPr="00A830C9">
              <w:rPr>
                <w:rFonts w:ascii="Arial Narrow" w:hAnsi="Arial Narrow"/>
                <w:sz w:val="12"/>
                <w:szCs w:val="16"/>
              </w:rPr>
              <w:t>INTENSIDAD HORARIA</w:t>
            </w:r>
          </w:p>
        </w:tc>
        <w:tc>
          <w:tcPr>
            <w:tcW w:w="2128" w:type="dxa"/>
            <w:gridSpan w:val="3"/>
            <w:shd w:val="clear" w:color="auto" w:fill="D9D9D9"/>
            <w:vAlign w:val="center"/>
          </w:tcPr>
          <w:p w14:paraId="62CE5CCD" w14:textId="77777777" w:rsidR="009001F4" w:rsidRPr="00A830C9" w:rsidRDefault="009001F4" w:rsidP="00DA794A">
            <w:pPr>
              <w:spacing w:line="160" w:lineRule="exact"/>
              <w:jc w:val="center"/>
              <w:rPr>
                <w:rFonts w:ascii="Arial Narrow" w:hAnsi="Arial Narrow"/>
                <w:sz w:val="12"/>
                <w:szCs w:val="16"/>
              </w:rPr>
            </w:pPr>
            <w:r w:rsidRPr="00A830C9">
              <w:rPr>
                <w:rFonts w:ascii="Arial Narrow" w:hAnsi="Arial Narrow"/>
                <w:sz w:val="12"/>
                <w:szCs w:val="16"/>
              </w:rPr>
              <w:t>MEDIO (localización del investigador)</w:t>
            </w:r>
          </w:p>
        </w:tc>
      </w:tr>
      <w:tr w:rsidR="009001F4" w:rsidRPr="00A830C9" w14:paraId="23DB9F17" w14:textId="77777777" w:rsidTr="000810D2">
        <w:trPr>
          <w:trHeight w:val="393"/>
          <w:tblHeader/>
        </w:trPr>
        <w:tc>
          <w:tcPr>
            <w:tcW w:w="823" w:type="dxa"/>
            <w:vMerge/>
            <w:shd w:val="clear" w:color="auto" w:fill="D9D9D9"/>
            <w:vAlign w:val="center"/>
          </w:tcPr>
          <w:p w14:paraId="07090C85" w14:textId="77777777" w:rsidR="009001F4" w:rsidRPr="00A830C9" w:rsidRDefault="009001F4" w:rsidP="00DA794A">
            <w:pPr>
              <w:spacing w:line="160" w:lineRule="exact"/>
              <w:jc w:val="center"/>
              <w:rPr>
                <w:rFonts w:ascii="Arial Narrow" w:hAnsi="Arial Narrow"/>
                <w:sz w:val="12"/>
                <w:szCs w:val="16"/>
              </w:rPr>
            </w:pPr>
          </w:p>
        </w:tc>
        <w:tc>
          <w:tcPr>
            <w:tcW w:w="2193" w:type="dxa"/>
            <w:vMerge/>
            <w:shd w:val="clear" w:color="auto" w:fill="D9D9D9"/>
            <w:vAlign w:val="center"/>
          </w:tcPr>
          <w:p w14:paraId="0131EDB0" w14:textId="77777777" w:rsidR="009001F4" w:rsidRPr="00A830C9" w:rsidRDefault="009001F4" w:rsidP="00DA794A">
            <w:pPr>
              <w:spacing w:line="160" w:lineRule="exact"/>
              <w:jc w:val="center"/>
              <w:rPr>
                <w:rFonts w:ascii="Arial Narrow" w:hAnsi="Arial Narrow"/>
                <w:sz w:val="12"/>
                <w:szCs w:val="16"/>
              </w:rPr>
            </w:pPr>
          </w:p>
        </w:tc>
        <w:tc>
          <w:tcPr>
            <w:tcW w:w="2728" w:type="dxa"/>
            <w:vMerge/>
            <w:shd w:val="clear" w:color="auto" w:fill="D9D9D9"/>
            <w:vAlign w:val="center"/>
          </w:tcPr>
          <w:p w14:paraId="73782238" w14:textId="77777777" w:rsidR="009001F4" w:rsidRPr="00A830C9" w:rsidRDefault="009001F4" w:rsidP="00DA794A">
            <w:pPr>
              <w:spacing w:line="160" w:lineRule="exact"/>
              <w:jc w:val="center"/>
              <w:rPr>
                <w:rFonts w:ascii="Arial Narrow" w:hAnsi="Arial Narrow"/>
                <w:sz w:val="12"/>
                <w:szCs w:val="16"/>
              </w:rPr>
            </w:pPr>
          </w:p>
        </w:tc>
        <w:tc>
          <w:tcPr>
            <w:tcW w:w="848" w:type="dxa"/>
            <w:vMerge/>
            <w:shd w:val="clear" w:color="auto" w:fill="D9D9D9"/>
            <w:vAlign w:val="center"/>
          </w:tcPr>
          <w:p w14:paraId="62C5C1C4" w14:textId="77777777" w:rsidR="009001F4" w:rsidRPr="00A830C9" w:rsidRDefault="009001F4" w:rsidP="00DA794A">
            <w:pPr>
              <w:spacing w:line="160" w:lineRule="exact"/>
              <w:jc w:val="center"/>
              <w:rPr>
                <w:rFonts w:ascii="Arial Narrow" w:hAnsi="Arial Narrow"/>
                <w:sz w:val="12"/>
                <w:szCs w:val="16"/>
              </w:rPr>
            </w:pPr>
          </w:p>
        </w:tc>
        <w:tc>
          <w:tcPr>
            <w:tcW w:w="567" w:type="dxa"/>
            <w:shd w:val="clear" w:color="auto" w:fill="D9D9D9"/>
            <w:vAlign w:val="center"/>
          </w:tcPr>
          <w:p w14:paraId="57A77882" w14:textId="77777777" w:rsidR="009001F4" w:rsidRPr="00A830C9" w:rsidRDefault="009001F4" w:rsidP="00DA794A">
            <w:pPr>
              <w:spacing w:line="160" w:lineRule="exact"/>
              <w:jc w:val="center"/>
              <w:rPr>
                <w:rFonts w:ascii="Arial Narrow" w:hAnsi="Arial Narrow"/>
                <w:sz w:val="12"/>
                <w:szCs w:val="16"/>
              </w:rPr>
            </w:pPr>
            <w:r w:rsidRPr="00A830C9">
              <w:rPr>
                <w:rFonts w:ascii="Arial Narrow" w:hAnsi="Arial Narrow"/>
                <w:sz w:val="12"/>
                <w:szCs w:val="16"/>
              </w:rPr>
              <w:t>BUQUE</w:t>
            </w:r>
            <w:r w:rsidR="00A15CBD">
              <w:rPr>
                <w:rFonts w:ascii="Arial Narrow" w:hAnsi="Arial Narrow"/>
                <w:sz w:val="12"/>
                <w:szCs w:val="16"/>
              </w:rPr>
              <w:t xml:space="preserve"> ARC</w:t>
            </w:r>
          </w:p>
        </w:tc>
        <w:tc>
          <w:tcPr>
            <w:tcW w:w="704" w:type="dxa"/>
            <w:shd w:val="clear" w:color="auto" w:fill="D9D9D9"/>
            <w:vAlign w:val="center"/>
          </w:tcPr>
          <w:p w14:paraId="4EC6FA2D" w14:textId="77777777" w:rsidR="009001F4" w:rsidRPr="00A830C9" w:rsidRDefault="009001F4" w:rsidP="00DA794A">
            <w:pPr>
              <w:spacing w:line="160" w:lineRule="exact"/>
              <w:jc w:val="center"/>
              <w:rPr>
                <w:rFonts w:ascii="Arial Narrow" w:hAnsi="Arial Narrow"/>
                <w:sz w:val="12"/>
                <w:szCs w:val="16"/>
              </w:rPr>
            </w:pPr>
            <w:r w:rsidRPr="00A830C9">
              <w:rPr>
                <w:rFonts w:ascii="Arial Narrow" w:hAnsi="Arial Narrow"/>
                <w:sz w:val="12"/>
                <w:szCs w:val="16"/>
              </w:rPr>
              <w:t>LANCHA</w:t>
            </w:r>
          </w:p>
        </w:tc>
        <w:tc>
          <w:tcPr>
            <w:tcW w:w="857" w:type="dxa"/>
            <w:shd w:val="clear" w:color="auto" w:fill="D9D9D9"/>
            <w:vAlign w:val="center"/>
          </w:tcPr>
          <w:p w14:paraId="42788037" w14:textId="77777777" w:rsidR="009001F4" w:rsidRPr="00A830C9" w:rsidRDefault="00A15CBD" w:rsidP="00DA794A">
            <w:pPr>
              <w:spacing w:line="160" w:lineRule="exact"/>
              <w:jc w:val="center"/>
              <w:rPr>
                <w:rFonts w:ascii="Arial Narrow" w:hAnsi="Arial Narrow"/>
                <w:sz w:val="12"/>
                <w:szCs w:val="16"/>
              </w:rPr>
            </w:pPr>
            <w:r>
              <w:rPr>
                <w:rFonts w:ascii="Arial Narrow" w:hAnsi="Arial Narrow"/>
                <w:sz w:val="12"/>
                <w:szCs w:val="16"/>
              </w:rPr>
              <w:t>Buque Oceanográfico</w:t>
            </w:r>
          </w:p>
        </w:tc>
      </w:tr>
      <w:tr w:rsidR="009001F4" w:rsidRPr="00A830C9" w14:paraId="347381F6" w14:textId="77777777" w:rsidTr="000810D2">
        <w:trPr>
          <w:tblHeader/>
        </w:trPr>
        <w:tc>
          <w:tcPr>
            <w:tcW w:w="823" w:type="dxa"/>
            <w:shd w:val="clear" w:color="auto" w:fill="D9D9D9"/>
            <w:vAlign w:val="center"/>
          </w:tcPr>
          <w:p w14:paraId="3B72F86B" w14:textId="77777777" w:rsidR="009001F4" w:rsidRPr="00A830C9" w:rsidRDefault="009001F4" w:rsidP="00DA794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830C9">
              <w:rPr>
                <w:rFonts w:ascii="Arial Narrow" w:hAnsi="Arial Narrow"/>
                <w:sz w:val="16"/>
                <w:szCs w:val="16"/>
              </w:rPr>
              <w:t>1</w:t>
            </w:r>
          </w:p>
        </w:tc>
        <w:tc>
          <w:tcPr>
            <w:tcW w:w="2193" w:type="dxa"/>
            <w:shd w:val="clear" w:color="auto" w:fill="auto"/>
            <w:vAlign w:val="center"/>
          </w:tcPr>
          <w:p w14:paraId="44B0EA27" w14:textId="70CF1129" w:rsidR="009001F4" w:rsidRPr="00AB16C6" w:rsidRDefault="006665CF" w:rsidP="00AB16C6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Colecta de </w:t>
            </w:r>
            <w:r w:rsidR="00410802">
              <w:rPr>
                <w:rFonts w:ascii="Arial Narrow" w:hAnsi="Arial Narrow"/>
                <w:sz w:val="16"/>
                <w:szCs w:val="16"/>
              </w:rPr>
              <w:t>muestras</w:t>
            </w:r>
          </w:p>
        </w:tc>
        <w:tc>
          <w:tcPr>
            <w:tcW w:w="2728" w:type="dxa"/>
            <w:shd w:val="clear" w:color="auto" w:fill="auto"/>
            <w:vAlign w:val="center"/>
          </w:tcPr>
          <w:p w14:paraId="5213A65F" w14:textId="3512DC35" w:rsidR="009001F4" w:rsidRPr="00AB16C6" w:rsidRDefault="00410802" w:rsidP="00410802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Se </w:t>
            </w:r>
            <w:proofErr w:type="gramStart"/>
            <w:r>
              <w:rPr>
                <w:rFonts w:ascii="Arial Narrow" w:hAnsi="Arial Narrow"/>
                <w:sz w:val="16"/>
                <w:szCs w:val="16"/>
              </w:rPr>
              <w:t>colectaran</w:t>
            </w:r>
            <w:proofErr w:type="gramEnd"/>
            <w:r>
              <w:rPr>
                <w:rFonts w:ascii="Arial Narrow" w:hAnsi="Arial Narrow"/>
                <w:sz w:val="16"/>
                <w:szCs w:val="16"/>
              </w:rPr>
              <w:t xml:space="preserve"> las muestras biológicas, físicas y químicas de tres estaciones de muestreo.</w:t>
            </w:r>
          </w:p>
        </w:tc>
        <w:tc>
          <w:tcPr>
            <w:tcW w:w="848" w:type="dxa"/>
            <w:shd w:val="clear" w:color="auto" w:fill="auto"/>
            <w:vAlign w:val="center"/>
          </w:tcPr>
          <w:p w14:paraId="56E259EF" w14:textId="6FA604A1" w:rsidR="009001F4" w:rsidRPr="00AB16C6" w:rsidRDefault="0061260C" w:rsidP="00AB16C6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B16C6">
              <w:rPr>
                <w:rFonts w:ascii="Arial Narrow" w:hAnsi="Arial Narrow"/>
                <w:sz w:val="16"/>
                <w:szCs w:val="16"/>
              </w:rPr>
              <w:t>08</w:t>
            </w:r>
            <w:r w:rsidR="009001F4" w:rsidRPr="00AB16C6">
              <w:rPr>
                <w:rFonts w:ascii="Arial Narrow" w:hAnsi="Arial Narrow"/>
                <w:sz w:val="16"/>
                <w:szCs w:val="16"/>
              </w:rPr>
              <w:t xml:space="preserve"> horas/día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4A11458" w14:textId="77777777" w:rsidR="009001F4" w:rsidRPr="00AB16C6" w:rsidRDefault="009001F4" w:rsidP="00AB16C6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04" w:type="dxa"/>
            <w:shd w:val="clear" w:color="auto" w:fill="auto"/>
            <w:vAlign w:val="center"/>
          </w:tcPr>
          <w:p w14:paraId="72964ABC" w14:textId="77777777" w:rsidR="009001F4" w:rsidRPr="00AB16C6" w:rsidRDefault="009001F4" w:rsidP="00AB16C6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B16C6">
              <w:rPr>
                <w:rFonts w:ascii="Arial Narrow" w:hAnsi="Arial Narrow"/>
                <w:sz w:val="16"/>
                <w:szCs w:val="16"/>
              </w:rPr>
              <w:t>X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0ABDF52D" w14:textId="7A691099" w:rsidR="009001F4" w:rsidRPr="00AB16C6" w:rsidRDefault="009001F4" w:rsidP="00AB16C6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410802" w:rsidRPr="00A830C9" w14:paraId="05333629" w14:textId="77777777" w:rsidTr="000810D2">
        <w:trPr>
          <w:tblHeader/>
        </w:trPr>
        <w:tc>
          <w:tcPr>
            <w:tcW w:w="823" w:type="dxa"/>
            <w:shd w:val="clear" w:color="auto" w:fill="D9D9D9"/>
            <w:vAlign w:val="center"/>
          </w:tcPr>
          <w:p w14:paraId="4E4D8033" w14:textId="77777777" w:rsidR="00410802" w:rsidRPr="00A830C9" w:rsidRDefault="00410802" w:rsidP="00410802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830C9"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2193" w:type="dxa"/>
            <w:shd w:val="clear" w:color="auto" w:fill="auto"/>
            <w:vAlign w:val="center"/>
          </w:tcPr>
          <w:p w14:paraId="0E3C0976" w14:textId="4A4A20AD" w:rsidR="00410802" w:rsidRPr="00A830C9" w:rsidRDefault="00410802" w:rsidP="00410802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Colecta de muestras</w:t>
            </w:r>
          </w:p>
        </w:tc>
        <w:tc>
          <w:tcPr>
            <w:tcW w:w="2728" w:type="dxa"/>
            <w:shd w:val="clear" w:color="auto" w:fill="auto"/>
            <w:vAlign w:val="center"/>
          </w:tcPr>
          <w:p w14:paraId="30439AAE" w14:textId="18D45AA0" w:rsidR="00410802" w:rsidRPr="00A830C9" w:rsidRDefault="00410802" w:rsidP="00410802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Se </w:t>
            </w:r>
            <w:proofErr w:type="gramStart"/>
            <w:r>
              <w:rPr>
                <w:rFonts w:ascii="Arial Narrow" w:hAnsi="Arial Narrow"/>
                <w:sz w:val="16"/>
                <w:szCs w:val="16"/>
              </w:rPr>
              <w:t>colectaran</w:t>
            </w:r>
            <w:proofErr w:type="gramEnd"/>
            <w:r>
              <w:rPr>
                <w:rFonts w:ascii="Arial Narrow" w:hAnsi="Arial Narrow"/>
                <w:sz w:val="16"/>
                <w:szCs w:val="16"/>
              </w:rPr>
              <w:t xml:space="preserve"> las muestras biológicas, físicas y químicas de tres estaciones de muestreo.</w:t>
            </w:r>
          </w:p>
        </w:tc>
        <w:tc>
          <w:tcPr>
            <w:tcW w:w="848" w:type="dxa"/>
            <w:shd w:val="clear" w:color="auto" w:fill="auto"/>
            <w:vAlign w:val="center"/>
          </w:tcPr>
          <w:p w14:paraId="2C91E280" w14:textId="25A5746F" w:rsidR="00410802" w:rsidRPr="00A830C9" w:rsidRDefault="00410802" w:rsidP="00410802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B16C6">
              <w:rPr>
                <w:rFonts w:ascii="Arial Narrow" w:hAnsi="Arial Narrow"/>
                <w:sz w:val="16"/>
                <w:szCs w:val="16"/>
              </w:rPr>
              <w:t>08 horas/día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3AB0171" w14:textId="77777777" w:rsidR="00410802" w:rsidRPr="00A830C9" w:rsidRDefault="00410802" w:rsidP="00410802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04" w:type="dxa"/>
            <w:shd w:val="clear" w:color="auto" w:fill="auto"/>
            <w:vAlign w:val="center"/>
          </w:tcPr>
          <w:p w14:paraId="02634E0E" w14:textId="52EA8BF5" w:rsidR="00410802" w:rsidRPr="00A830C9" w:rsidRDefault="00DA794A" w:rsidP="00410802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B16C6">
              <w:rPr>
                <w:rFonts w:ascii="Arial Narrow" w:hAnsi="Arial Narrow"/>
                <w:sz w:val="16"/>
                <w:szCs w:val="16"/>
              </w:rPr>
              <w:t>X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36B62842" w14:textId="1694DDD0" w:rsidR="00410802" w:rsidRPr="00A830C9" w:rsidRDefault="00410802" w:rsidP="00410802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410802" w:rsidRPr="00A830C9" w14:paraId="38117740" w14:textId="77777777" w:rsidTr="000810D2">
        <w:trPr>
          <w:tblHeader/>
        </w:trPr>
        <w:tc>
          <w:tcPr>
            <w:tcW w:w="823" w:type="dxa"/>
            <w:shd w:val="clear" w:color="auto" w:fill="D9D9D9"/>
            <w:vAlign w:val="center"/>
          </w:tcPr>
          <w:p w14:paraId="18B186A2" w14:textId="77777777" w:rsidR="00410802" w:rsidRPr="00A830C9" w:rsidRDefault="00410802" w:rsidP="00410802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830C9">
              <w:rPr>
                <w:rFonts w:ascii="Arial Narrow" w:hAnsi="Arial Narrow"/>
                <w:sz w:val="16"/>
                <w:szCs w:val="16"/>
              </w:rPr>
              <w:t>3</w:t>
            </w:r>
          </w:p>
        </w:tc>
        <w:tc>
          <w:tcPr>
            <w:tcW w:w="2193" w:type="dxa"/>
            <w:shd w:val="clear" w:color="auto" w:fill="auto"/>
            <w:vAlign w:val="center"/>
          </w:tcPr>
          <w:p w14:paraId="6D86B01E" w14:textId="5D633690" w:rsidR="00410802" w:rsidRPr="00A830C9" w:rsidRDefault="00410802" w:rsidP="00410802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Colecta de muestras</w:t>
            </w:r>
          </w:p>
        </w:tc>
        <w:tc>
          <w:tcPr>
            <w:tcW w:w="2728" w:type="dxa"/>
            <w:shd w:val="clear" w:color="auto" w:fill="auto"/>
            <w:vAlign w:val="center"/>
          </w:tcPr>
          <w:p w14:paraId="631F62BC" w14:textId="42312939" w:rsidR="00410802" w:rsidRPr="00A830C9" w:rsidRDefault="00410802" w:rsidP="00410802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Se </w:t>
            </w:r>
            <w:proofErr w:type="gramStart"/>
            <w:r>
              <w:rPr>
                <w:rFonts w:ascii="Arial Narrow" w:hAnsi="Arial Narrow"/>
                <w:sz w:val="16"/>
                <w:szCs w:val="16"/>
              </w:rPr>
              <w:t>colectaran</w:t>
            </w:r>
            <w:proofErr w:type="gramEnd"/>
            <w:r>
              <w:rPr>
                <w:rFonts w:ascii="Arial Narrow" w:hAnsi="Arial Narrow"/>
                <w:sz w:val="16"/>
                <w:szCs w:val="16"/>
              </w:rPr>
              <w:t xml:space="preserve"> las muestras biológicas, físicas y químicas de tres estaciones de muestreo.</w:t>
            </w:r>
          </w:p>
        </w:tc>
        <w:tc>
          <w:tcPr>
            <w:tcW w:w="848" w:type="dxa"/>
            <w:shd w:val="clear" w:color="auto" w:fill="auto"/>
            <w:vAlign w:val="center"/>
          </w:tcPr>
          <w:p w14:paraId="461BBF9B" w14:textId="730753A9" w:rsidR="00410802" w:rsidRPr="00A830C9" w:rsidRDefault="00410802" w:rsidP="00410802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B16C6">
              <w:rPr>
                <w:rFonts w:ascii="Arial Narrow" w:hAnsi="Arial Narrow"/>
                <w:sz w:val="16"/>
                <w:szCs w:val="16"/>
              </w:rPr>
              <w:t>08 horas/día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1927A12" w14:textId="77777777" w:rsidR="00410802" w:rsidRPr="00A830C9" w:rsidRDefault="00410802" w:rsidP="00410802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04" w:type="dxa"/>
            <w:shd w:val="clear" w:color="auto" w:fill="auto"/>
            <w:vAlign w:val="center"/>
          </w:tcPr>
          <w:p w14:paraId="5B61D96E" w14:textId="0B080C8D" w:rsidR="00410802" w:rsidRPr="00A830C9" w:rsidRDefault="00DA794A" w:rsidP="00410802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B16C6">
              <w:rPr>
                <w:rFonts w:ascii="Arial Narrow" w:hAnsi="Arial Narrow"/>
                <w:sz w:val="16"/>
                <w:szCs w:val="16"/>
              </w:rPr>
              <w:t>X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53DF4972" w14:textId="5CF279C5" w:rsidR="00410802" w:rsidRPr="00A830C9" w:rsidRDefault="00410802" w:rsidP="00410802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410802" w:rsidRPr="00A830C9" w14:paraId="068AB12A" w14:textId="77777777" w:rsidTr="000810D2">
        <w:trPr>
          <w:tblHeader/>
        </w:trPr>
        <w:tc>
          <w:tcPr>
            <w:tcW w:w="823" w:type="dxa"/>
            <w:shd w:val="clear" w:color="auto" w:fill="D9D9D9"/>
            <w:vAlign w:val="center"/>
          </w:tcPr>
          <w:p w14:paraId="1118AE1E" w14:textId="77777777" w:rsidR="00410802" w:rsidRPr="00A830C9" w:rsidRDefault="00410802" w:rsidP="00410802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830C9">
              <w:rPr>
                <w:rFonts w:ascii="Arial Narrow" w:hAnsi="Arial Narrow"/>
                <w:sz w:val="16"/>
                <w:szCs w:val="16"/>
              </w:rPr>
              <w:t>4</w:t>
            </w:r>
          </w:p>
        </w:tc>
        <w:tc>
          <w:tcPr>
            <w:tcW w:w="2193" w:type="dxa"/>
            <w:shd w:val="clear" w:color="auto" w:fill="auto"/>
            <w:vAlign w:val="center"/>
          </w:tcPr>
          <w:p w14:paraId="7ADC5C88" w14:textId="5DC5DE13" w:rsidR="00410802" w:rsidRPr="00A830C9" w:rsidRDefault="00410802" w:rsidP="00410802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Colecta de muestras</w:t>
            </w:r>
          </w:p>
        </w:tc>
        <w:tc>
          <w:tcPr>
            <w:tcW w:w="2728" w:type="dxa"/>
            <w:shd w:val="clear" w:color="auto" w:fill="auto"/>
            <w:vAlign w:val="center"/>
          </w:tcPr>
          <w:p w14:paraId="72D6D0FA" w14:textId="0AE5736B" w:rsidR="00410802" w:rsidRPr="00A830C9" w:rsidRDefault="00410802" w:rsidP="00410802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Se </w:t>
            </w:r>
            <w:proofErr w:type="gramStart"/>
            <w:r>
              <w:rPr>
                <w:rFonts w:ascii="Arial Narrow" w:hAnsi="Arial Narrow"/>
                <w:sz w:val="16"/>
                <w:szCs w:val="16"/>
              </w:rPr>
              <w:t>colectaran</w:t>
            </w:r>
            <w:proofErr w:type="gramEnd"/>
            <w:r>
              <w:rPr>
                <w:rFonts w:ascii="Arial Narrow" w:hAnsi="Arial Narrow"/>
                <w:sz w:val="16"/>
                <w:szCs w:val="16"/>
              </w:rPr>
              <w:t xml:space="preserve"> las muestras biológicas, físicas y químicas de tres estaciones de muestreo.</w:t>
            </w:r>
          </w:p>
        </w:tc>
        <w:tc>
          <w:tcPr>
            <w:tcW w:w="848" w:type="dxa"/>
            <w:shd w:val="clear" w:color="auto" w:fill="auto"/>
            <w:vAlign w:val="center"/>
          </w:tcPr>
          <w:p w14:paraId="361C0586" w14:textId="1F8994A8" w:rsidR="00410802" w:rsidRPr="00A830C9" w:rsidRDefault="00410802" w:rsidP="00410802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B16C6">
              <w:rPr>
                <w:rFonts w:ascii="Arial Narrow" w:hAnsi="Arial Narrow"/>
                <w:sz w:val="16"/>
                <w:szCs w:val="16"/>
              </w:rPr>
              <w:t>08 horas/día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C0CC583" w14:textId="77777777" w:rsidR="00410802" w:rsidRPr="00A830C9" w:rsidRDefault="00410802" w:rsidP="00410802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04" w:type="dxa"/>
            <w:shd w:val="clear" w:color="auto" w:fill="auto"/>
            <w:vAlign w:val="center"/>
          </w:tcPr>
          <w:p w14:paraId="410218A4" w14:textId="4ED628D5" w:rsidR="00410802" w:rsidRPr="00A830C9" w:rsidRDefault="00DA794A" w:rsidP="00410802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B16C6">
              <w:rPr>
                <w:rFonts w:ascii="Arial Narrow" w:hAnsi="Arial Narrow"/>
                <w:sz w:val="16"/>
                <w:szCs w:val="16"/>
              </w:rPr>
              <w:t>X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087834B5" w14:textId="3758790C" w:rsidR="00410802" w:rsidRPr="00A830C9" w:rsidRDefault="00410802" w:rsidP="00410802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410802" w:rsidRPr="00A830C9" w14:paraId="390012E8" w14:textId="77777777" w:rsidTr="000810D2">
        <w:trPr>
          <w:tblHeader/>
        </w:trPr>
        <w:tc>
          <w:tcPr>
            <w:tcW w:w="823" w:type="dxa"/>
            <w:shd w:val="clear" w:color="auto" w:fill="D9D9D9"/>
            <w:vAlign w:val="center"/>
          </w:tcPr>
          <w:p w14:paraId="11BB4E95" w14:textId="77777777" w:rsidR="00410802" w:rsidRPr="00A830C9" w:rsidRDefault="00410802" w:rsidP="00410802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830C9">
              <w:rPr>
                <w:rFonts w:ascii="Arial Narrow" w:hAnsi="Arial Narrow"/>
                <w:sz w:val="16"/>
                <w:szCs w:val="16"/>
              </w:rPr>
              <w:t>5</w:t>
            </w:r>
          </w:p>
        </w:tc>
        <w:tc>
          <w:tcPr>
            <w:tcW w:w="2193" w:type="dxa"/>
            <w:shd w:val="clear" w:color="auto" w:fill="auto"/>
            <w:vAlign w:val="center"/>
          </w:tcPr>
          <w:p w14:paraId="59C2780E" w14:textId="3FE449CA" w:rsidR="00410802" w:rsidRPr="00A830C9" w:rsidRDefault="00410802" w:rsidP="00410802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Colecta de muestras</w:t>
            </w:r>
          </w:p>
        </w:tc>
        <w:tc>
          <w:tcPr>
            <w:tcW w:w="2728" w:type="dxa"/>
            <w:shd w:val="clear" w:color="auto" w:fill="auto"/>
            <w:vAlign w:val="center"/>
          </w:tcPr>
          <w:p w14:paraId="14848755" w14:textId="33EF8F9E" w:rsidR="00410802" w:rsidRPr="00A830C9" w:rsidRDefault="00410802" w:rsidP="00410802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Se </w:t>
            </w:r>
            <w:proofErr w:type="gramStart"/>
            <w:r>
              <w:rPr>
                <w:rFonts w:ascii="Arial Narrow" w:hAnsi="Arial Narrow"/>
                <w:sz w:val="16"/>
                <w:szCs w:val="16"/>
              </w:rPr>
              <w:t>colectaran</w:t>
            </w:r>
            <w:proofErr w:type="gramEnd"/>
            <w:r>
              <w:rPr>
                <w:rFonts w:ascii="Arial Narrow" w:hAnsi="Arial Narrow"/>
                <w:sz w:val="16"/>
                <w:szCs w:val="16"/>
              </w:rPr>
              <w:t xml:space="preserve"> las muestras biológicas, físicas y químicas de tres estaciones de muestreo.</w:t>
            </w:r>
          </w:p>
        </w:tc>
        <w:tc>
          <w:tcPr>
            <w:tcW w:w="848" w:type="dxa"/>
            <w:shd w:val="clear" w:color="auto" w:fill="auto"/>
            <w:vAlign w:val="center"/>
          </w:tcPr>
          <w:p w14:paraId="3B487DFA" w14:textId="086573F2" w:rsidR="00410802" w:rsidRPr="00A830C9" w:rsidRDefault="00410802" w:rsidP="00410802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B16C6">
              <w:rPr>
                <w:rFonts w:ascii="Arial Narrow" w:hAnsi="Arial Narrow"/>
                <w:sz w:val="16"/>
                <w:szCs w:val="16"/>
              </w:rPr>
              <w:t>08 horas/día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715BF34" w14:textId="77777777" w:rsidR="00410802" w:rsidRPr="00A830C9" w:rsidRDefault="00410802" w:rsidP="00410802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04" w:type="dxa"/>
            <w:shd w:val="clear" w:color="auto" w:fill="auto"/>
            <w:vAlign w:val="center"/>
          </w:tcPr>
          <w:p w14:paraId="4855107F" w14:textId="08E94248" w:rsidR="00410802" w:rsidRPr="00A830C9" w:rsidRDefault="00DA794A" w:rsidP="00410802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B16C6">
              <w:rPr>
                <w:rFonts w:ascii="Arial Narrow" w:hAnsi="Arial Narrow"/>
                <w:sz w:val="16"/>
                <w:szCs w:val="16"/>
              </w:rPr>
              <w:t>X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0266B37A" w14:textId="1DB9F643" w:rsidR="00410802" w:rsidRPr="00A830C9" w:rsidRDefault="00410802" w:rsidP="00410802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410802" w:rsidRPr="00A830C9" w14:paraId="063C14AD" w14:textId="77777777" w:rsidTr="000810D2">
        <w:trPr>
          <w:tblHeader/>
        </w:trPr>
        <w:tc>
          <w:tcPr>
            <w:tcW w:w="823" w:type="dxa"/>
            <w:shd w:val="clear" w:color="auto" w:fill="D9D9D9"/>
            <w:vAlign w:val="center"/>
          </w:tcPr>
          <w:p w14:paraId="52E221FA" w14:textId="77777777" w:rsidR="00410802" w:rsidRPr="00A830C9" w:rsidRDefault="00410802" w:rsidP="00410802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830C9">
              <w:rPr>
                <w:rFonts w:ascii="Arial Narrow" w:hAnsi="Arial Narrow"/>
                <w:sz w:val="16"/>
                <w:szCs w:val="16"/>
              </w:rPr>
              <w:t>6</w:t>
            </w:r>
          </w:p>
        </w:tc>
        <w:tc>
          <w:tcPr>
            <w:tcW w:w="2193" w:type="dxa"/>
            <w:shd w:val="clear" w:color="auto" w:fill="auto"/>
            <w:vAlign w:val="center"/>
          </w:tcPr>
          <w:p w14:paraId="483E608B" w14:textId="79FAF755" w:rsidR="00410802" w:rsidRPr="00A830C9" w:rsidRDefault="00410802" w:rsidP="00410802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Colecta de muestras</w:t>
            </w:r>
          </w:p>
        </w:tc>
        <w:tc>
          <w:tcPr>
            <w:tcW w:w="2728" w:type="dxa"/>
            <w:shd w:val="clear" w:color="auto" w:fill="auto"/>
            <w:vAlign w:val="center"/>
          </w:tcPr>
          <w:p w14:paraId="1C0A7D7B" w14:textId="2BEF7B3B" w:rsidR="00410802" w:rsidRPr="00A830C9" w:rsidRDefault="00410802" w:rsidP="00410802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Se </w:t>
            </w:r>
            <w:proofErr w:type="gramStart"/>
            <w:r>
              <w:rPr>
                <w:rFonts w:ascii="Arial Narrow" w:hAnsi="Arial Narrow"/>
                <w:sz w:val="16"/>
                <w:szCs w:val="16"/>
              </w:rPr>
              <w:t>colectaran</w:t>
            </w:r>
            <w:proofErr w:type="gramEnd"/>
            <w:r>
              <w:rPr>
                <w:rFonts w:ascii="Arial Narrow" w:hAnsi="Arial Narrow"/>
                <w:sz w:val="16"/>
                <w:szCs w:val="16"/>
              </w:rPr>
              <w:t xml:space="preserve"> las muestras biológicas, físicas y químicas de tres estaciones de muestreo.</w:t>
            </w:r>
          </w:p>
        </w:tc>
        <w:tc>
          <w:tcPr>
            <w:tcW w:w="848" w:type="dxa"/>
            <w:shd w:val="clear" w:color="auto" w:fill="auto"/>
            <w:vAlign w:val="center"/>
          </w:tcPr>
          <w:p w14:paraId="597C8803" w14:textId="1D5749F2" w:rsidR="00410802" w:rsidRPr="00A830C9" w:rsidRDefault="00410802" w:rsidP="00410802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B16C6">
              <w:rPr>
                <w:rFonts w:ascii="Arial Narrow" w:hAnsi="Arial Narrow"/>
                <w:sz w:val="16"/>
                <w:szCs w:val="16"/>
              </w:rPr>
              <w:t>08 horas/día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97ABB00" w14:textId="77777777" w:rsidR="00410802" w:rsidRPr="00A830C9" w:rsidRDefault="00410802" w:rsidP="00410802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04" w:type="dxa"/>
            <w:shd w:val="clear" w:color="auto" w:fill="auto"/>
            <w:vAlign w:val="center"/>
          </w:tcPr>
          <w:p w14:paraId="1464B5A9" w14:textId="77A081E5" w:rsidR="00410802" w:rsidRPr="00A830C9" w:rsidRDefault="00DA794A" w:rsidP="00410802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B16C6">
              <w:rPr>
                <w:rFonts w:ascii="Arial Narrow" w:hAnsi="Arial Narrow"/>
                <w:sz w:val="16"/>
                <w:szCs w:val="16"/>
              </w:rPr>
              <w:t>X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7699D2E2" w14:textId="5658D08A" w:rsidR="00410802" w:rsidRPr="00A830C9" w:rsidRDefault="00410802" w:rsidP="00410802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410802" w:rsidRPr="00A830C9" w14:paraId="6CFC6B5E" w14:textId="77777777" w:rsidTr="000810D2">
        <w:trPr>
          <w:tblHeader/>
        </w:trPr>
        <w:tc>
          <w:tcPr>
            <w:tcW w:w="823" w:type="dxa"/>
            <w:shd w:val="clear" w:color="auto" w:fill="D9D9D9"/>
            <w:vAlign w:val="center"/>
          </w:tcPr>
          <w:p w14:paraId="49F1EBF7" w14:textId="77777777" w:rsidR="00410802" w:rsidRPr="00A830C9" w:rsidRDefault="00410802" w:rsidP="00410802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830C9">
              <w:rPr>
                <w:rFonts w:ascii="Arial Narrow" w:hAnsi="Arial Narrow"/>
                <w:sz w:val="16"/>
                <w:szCs w:val="16"/>
              </w:rPr>
              <w:t>7</w:t>
            </w:r>
          </w:p>
        </w:tc>
        <w:tc>
          <w:tcPr>
            <w:tcW w:w="2193" w:type="dxa"/>
            <w:shd w:val="clear" w:color="auto" w:fill="auto"/>
            <w:vAlign w:val="center"/>
          </w:tcPr>
          <w:p w14:paraId="60F648A2" w14:textId="207D9BC4" w:rsidR="00410802" w:rsidRPr="00A830C9" w:rsidRDefault="00410802" w:rsidP="00410802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Colecta de muestras</w:t>
            </w:r>
          </w:p>
        </w:tc>
        <w:tc>
          <w:tcPr>
            <w:tcW w:w="2728" w:type="dxa"/>
            <w:shd w:val="clear" w:color="auto" w:fill="auto"/>
            <w:vAlign w:val="center"/>
          </w:tcPr>
          <w:p w14:paraId="634D49E3" w14:textId="0DCD80ED" w:rsidR="00410802" w:rsidRPr="00A830C9" w:rsidRDefault="00410802" w:rsidP="00410802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Se </w:t>
            </w:r>
            <w:proofErr w:type="gramStart"/>
            <w:r>
              <w:rPr>
                <w:rFonts w:ascii="Arial Narrow" w:hAnsi="Arial Narrow"/>
                <w:sz w:val="16"/>
                <w:szCs w:val="16"/>
              </w:rPr>
              <w:t>colectaran</w:t>
            </w:r>
            <w:proofErr w:type="gramEnd"/>
            <w:r>
              <w:rPr>
                <w:rFonts w:ascii="Arial Narrow" w:hAnsi="Arial Narrow"/>
                <w:sz w:val="16"/>
                <w:szCs w:val="16"/>
              </w:rPr>
              <w:t xml:space="preserve"> las muestras biológicas, físicas y químicas de tres estaciones de muestreo.</w:t>
            </w:r>
          </w:p>
        </w:tc>
        <w:tc>
          <w:tcPr>
            <w:tcW w:w="848" w:type="dxa"/>
            <w:shd w:val="clear" w:color="auto" w:fill="auto"/>
            <w:vAlign w:val="center"/>
          </w:tcPr>
          <w:p w14:paraId="27187DE8" w14:textId="1FD7CBF5" w:rsidR="00410802" w:rsidRPr="00A830C9" w:rsidRDefault="00410802" w:rsidP="00410802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B16C6">
              <w:rPr>
                <w:rFonts w:ascii="Arial Narrow" w:hAnsi="Arial Narrow"/>
                <w:sz w:val="16"/>
                <w:szCs w:val="16"/>
              </w:rPr>
              <w:t>08 horas/día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1A2EB18" w14:textId="77777777" w:rsidR="00410802" w:rsidRPr="00A830C9" w:rsidRDefault="00410802" w:rsidP="00410802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04" w:type="dxa"/>
            <w:shd w:val="clear" w:color="auto" w:fill="auto"/>
            <w:vAlign w:val="center"/>
          </w:tcPr>
          <w:p w14:paraId="1221F24E" w14:textId="63A421CE" w:rsidR="00410802" w:rsidRPr="00A830C9" w:rsidRDefault="00DA794A" w:rsidP="00410802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B16C6">
              <w:rPr>
                <w:rFonts w:ascii="Arial Narrow" w:hAnsi="Arial Narrow"/>
                <w:sz w:val="16"/>
                <w:szCs w:val="16"/>
              </w:rPr>
              <w:t>X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3B59541B" w14:textId="37189AB7" w:rsidR="00410802" w:rsidRPr="00A830C9" w:rsidRDefault="00410802" w:rsidP="00410802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410802" w:rsidRPr="00A830C9" w14:paraId="4BCF43F2" w14:textId="77777777" w:rsidTr="000810D2">
        <w:trPr>
          <w:tblHeader/>
        </w:trPr>
        <w:tc>
          <w:tcPr>
            <w:tcW w:w="823" w:type="dxa"/>
            <w:shd w:val="clear" w:color="auto" w:fill="D9D9D9"/>
            <w:vAlign w:val="center"/>
          </w:tcPr>
          <w:p w14:paraId="4B3C165A" w14:textId="223BEFF8" w:rsidR="00410802" w:rsidRPr="00A830C9" w:rsidRDefault="00410802" w:rsidP="00410802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8</w:t>
            </w:r>
          </w:p>
        </w:tc>
        <w:tc>
          <w:tcPr>
            <w:tcW w:w="2193" w:type="dxa"/>
            <w:shd w:val="clear" w:color="auto" w:fill="auto"/>
            <w:vAlign w:val="center"/>
          </w:tcPr>
          <w:p w14:paraId="5B326910" w14:textId="4871F2A5" w:rsidR="00410802" w:rsidRPr="00AB16C6" w:rsidRDefault="00410802" w:rsidP="00410802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Colecta de muestras</w:t>
            </w:r>
          </w:p>
        </w:tc>
        <w:tc>
          <w:tcPr>
            <w:tcW w:w="2728" w:type="dxa"/>
            <w:shd w:val="clear" w:color="auto" w:fill="auto"/>
            <w:vAlign w:val="center"/>
          </w:tcPr>
          <w:p w14:paraId="37F57A02" w14:textId="56768FC3" w:rsidR="00410802" w:rsidRPr="00AB16C6" w:rsidRDefault="00410802" w:rsidP="00410802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Se </w:t>
            </w:r>
            <w:proofErr w:type="gramStart"/>
            <w:r>
              <w:rPr>
                <w:rFonts w:ascii="Arial Narrow" w:hAnsi="Arial Narrow"/>
                <w:sz w:val="16"/>
                <w:szCs w:val="16"/>
              </w:rPr>
              <w:t>colectaran</w:t>
            </w:r>
            <w:proofErr w:type="gramEnd"/>
            <w:r>
              <w:rPr>
                <w:rFonts w:ascii="Arial Narrow" w:hAnsi="Arial Narrow"/>
                <w:sz w:val="16"/>
                <w:szCs w:val="16"/>
              </w:rPr>
              <w:t xml:space="preserve"> las muestras biológicas, físicas y químicas de tres estaciones de muestreo.</w:t>
            </w:r>
          </w:p>
        </w:tc>
        <w:tc>
          <w:tcPr>
            <w:tcW w:w="848" w:type="dxa"/>
            <w:shd w:val="clear" w:color="auto" w:fill="auto"/>
            <w:vAlign w:val="center"/>
          </w:tcPr>
          <w:p w14:paraId="5F56677B" w14:textId="1D76144B" w:rsidR="00410802" w:rsidRPr="00AB16C6" w:rsidRDefault="00410802" w:rsidP="00410802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B16C6">
              <w:rPr>
                <w:rFonts w:ascii="Arial Narrow" w:hAnsi="Arial Narrow"/>
                <w:sz w:val="16"/>
                <w:szCs w:val="16"/>
              </w:rPr>
              <w:t>08 horas/día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0CCC1D6" w14:textId="77777777" w:rsidR="00410802" w:rsidRPr="00A830C9" w:rsidRDefault="00410802" w:rsidP="00410802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04" w:type="dxa"/>
            <w:shd w:val="clear" w:color="auto" w:fill="auto"/>
            <w:vAlign w:val="center"/>
          </w:tcPr>
          <w:p w14:paraId="1A34F4A7" w14:textId="2AB1C02B" w:rsidR="00410802" w:rsidRPr="00AB16C6" w:rsidRDefault="00DA794A" w:rsidP="00410802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B16C6">
              <w:rPr>
                <w:rFonts w:ascii="Arial Narrow" w:hAnsi="Arial Narrow"/>
                <w:sz w:val="16"/>
                <w:szCs w:val="16"/>
              </w:rPr>
              <w:t>X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7C9A7033" w14:textId="32056B0D" w:rsidR="00410802" w:rsidRPr="00AB16C6" w:rsidRDefault="00410802" w:rsidP="00410802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410802" w:rsidRPr="00A830C9" w14:paraId="77325C73" w14:textId="77777777" w:rsidTr="000810D2">
        <w:trPr>
          <w:tblHeader/>
        </w:trPr>
        <w:tc>
          <w:tcPr>
            <w:tcW w:w="823" w:type="dxa"/>
            <w:shd w:val="clear" w:color="auto" w:fill="D9D9D9"/>
            <w:vAlign w:val="center"/>
          </w:tcPr>
          <w:p w14:paraId="04324D60" w14:textId="7071BC55" w:rsidR="00410802" w:rsidRPr="00A830C9" w:rsidRDefault="00410802" w:rsidP="00410802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9</w:t>
            </w:r>
          </w:p>
        </w:tc>
        <w:tc>
          <w:tcPr>
            <w:tcW w:w="2193" w:type="dxa"/>
            <w:shd w:val="clear" w:color="auto" w:fill="auto"/>
            <w:vAlign w:val="center"/>
          </w:tcPr>
          <w:p w14:paraId="18CF09BC" w14:textId="67C8E6DE" w:rsidR="00410802" w:rsidRPr="00AB16C6" w:rsidRDefault="00410802" w:rsidP="00410802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Colecta de muestras</w:t>
            </w:r>
          </w:p>
        </w:tc>
        <w:tc>
          <w:tcPr>
            <w:tcW w:w="2728" w:type="dxa"/>
            <w:shd w:val="clear" w:color="auto" w:fill="auto"/>
            <w:vAlign w:val="center"/>
          </w:tcPr>
          <w:p w14:paraId="59B52B11" w14:textId="214DCAD6" w:rsidR="00410802" w:rsidRPr="00AB16C6" w:rsidRDefault="00410802" w:rsidP="00410802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Se </w:t>
            </w:r>
            <w:proofErr w:type="gramStart"/>
            <w:r>
              <w:rPr>
                <w:rFonts w:ascii="Arial Narrow" w:hAnsi="Arial Narrow"/>
                <w:sz w:val="16"/>
                <w:szCs w:val="16"/>
              </w:rPr>
              <w:t>colectaran</w:t>
            </w:r>
            <w:proofErr w:type="gramEnd"/>
            <w:r>
              <w:rPr>
                <w:rFonts w:ascii="Arial Narrow" w:hAnsi="Arial Narrow"/>
                <w:sz w:val="16"/>
                <w:szCs w:val="16"/>
              </w:rPr>
              <w:t xml:space="preserve"> las muestras biológicas, físicas y químicas de tres estaciones de muestreo.</w:t>
            </w:r>
          </w:p>
        </w:tc>
        <w:tc>
          <w:tcPr>
            <w:tcW w:w="848" w:type="dxa"/>
            <w:shd w:val="clear" w:color="auto" w:fill="auto"/>
            <w:vAlign w:val="center"/>
          </w:tcPr>
          <w:p w14:paraId="164206BE" w14:textId="406B34B5" w:rsidR="00410802" w:rsidRPr="00AB16C6" w:rsidRDefault="00410802" w:rsidP="00410802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B16C6">
              <w:rPr>
                <w:rFonts w:ascii="Arial Narrow" w:hAnsi="Arial Narrow"/>
                <w:sz w:val="16"/>
                <w:szCs w:val="16"/>
              </w:rPr>
              <w:t>08 horas/día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E095926" w14:textId="77777777" w:rsidR="00410802" w:rsidRPr="00A830C9" w:rsidRDefault="00410802" w:rsidP="00410802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04" w:type="dxa"/>
            <w:shd w:val="clear" w:color="auto" w:fill="auto"/>
            <w:vAlign w:val="center"/>
          </w:tcPr>
          <w:p w14:paraId="47ADF480" w14:textId="0025ED6B" w:rsidR="00410802" w:rsidRPr="00AB16C6" w:rsidRDefault="00DA794A" w:rsidP="00410802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B16C6">
              <w:rPr>
                <w:rFonts w:ascii="Arial Narrow" w:hAnsi="Arial Narrow"/>
                <w:sz w:val="16"/>
                <w:szCs w:val="16"/>
              </w:rPr>
              <w:t>X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7789A957" w14:textId="3615FA42" w:rsidR="00410802" w:rsidRPr="00AB16C6" w:rsidRDefault="00410802" w:rsidP="00410802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410802" w:rsidRPr="00A830C9" w14:paraId="474FEFE7" w14:textId="77777777" w:rsidTr="000810D2">
        <w:trPr>
          <w:tblHeader/>
        </w:trPr>
        <w:tc>
          <w:tcPr>
            <w:tcW w:w="823" w:type="dxa"/>
            <w:shd w:val="clear" w:color="auto" w:fill="D9D9D9"/>
            <w:vAlign w:val="center"/>
          </w:tcPr>
          <w:p w14:paraId="28B6D97B" w14:textId="5652EE68" w:rsidR="00410802" w:rsidRPr="00A830C9" w:rsidRDefault="00410802" w:rsidP="00410802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10</w:t>
            </w:r>
          </w:p>
        </w:tc>
        <w:tc>
          <w:tcPr>
            <w:tcW w:w="2193" w:type="dxa"/>
            <w:shd w:val="clear" w:color="auto" w:fill="auto"/>
            <w:vAlign w:val="center"/>
          </w:tcPr>
          <w:p w14:paraId="09C208D9" w14:textId="6799D8E5" w:rsidR="00410802" w:rsidRPr="00AB16C6" w:rsidRDefault="00410802" w:rsidP="00410802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Colecta de muestras</w:t>
            </w:r>
          </w:p>
        </w:tc>
        <w:tc>
          <w:tcPr>
            <w:tcW w:w="2728" w:type="dxa"/>
            <w:shd w:val="clear" w:color="auto" w:fill="auto"/>
            <w:vAlign w:val="center"/>
          </w:tcPr>
          <w:p w14:paraId="73DA130B" w14:textId="1422C8B9" w:rsidR="00410802" w:rsidRPr="00AB16C6" w:rsidRDefault="00410802" w:rsidP="00410802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Se </w:t>
            </w:r>
            <w:proofErr w:type="gramStart"/>
            <w:r>
              <w:rPr>
                <w:rFonts w:ascii="Arial Narrow" w:hAnsi="Arial Narrow"/>
                <w:sz w:val="16"/>
                <w:szCs w:val="16"/>
              </w:rPr>
              <w:t>colectaran</w:t>
            </w:r>
            <w:proofErr w:type="gramEnd"/>
            <w:r>
              <w:rPr>
                <w:rFonts w:ascii="Arial Narrow" w:hAnsi="Arial Narrow"/>
                <w:sz w:val="16"/>
                <w:szCs w:val="16"/>
              </w:rPr>
              <w:t xml:space="preserve"> las muestras biológicas, físicas y químicas de tres estaciones de muestreo.</w:t>
            </w:r>
          </w:p>
        </w:tc>
        <w:tc>
          <w:tcPr>
            <w:tcW w:w="848" w:type="dxa"/>
            <w:shd w:val="clear" w:color="auto" w:fill="auto"/>
            <w:vAlign w:val="center"/>
          </w:tcPr>
          <w:p w14:paraId="10197F44" w14:textId="157B1A88" w:rsidR="00410802" w:rsidRPr="00AB16C6" w:rsidRDefault="00410802" w:rsidP="00410802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B16C6">
              <w:rPr>
                <w:rFonts w:ascii="Arial Narrow" w:hAnsi="Arial Narrow"/>
                <w:sz w:val="16"/>
                <w:szCs w:val="16"/>
              </w:rPr>
              <w:t>08 horas/día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D340754" w14:textId="77777777" w:rsidR="00410802" w:rsidRPr="00A830C9" w:rsidRDefault="00410802" w:rsidP="00410802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04" w:type="dxa"/>
            <w:shd w:val="clear" w:color="auto" w:fill="auto"/>
            <w:vAlign w:val="center"/>
          </w:tcPr>
          <w:p w14:paraId="100A0121" w14:textId="4A11D366" w:rsidR="00410802" w:rsidRPr="00AB16C6" w:rsidRDefault="00DA794A" w:rsidP="00410802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B16C6">
              <w:rPr>
                <w:rFonts w:ascii="Arial Narrow" w:hAnsi="Arial Narrow"/>
                <w:sz w:val="16"/>
                <w:szCs w:val="16"/>
              </w:rPr>
              <w:t>X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6AD9F9C5" w14:textId="68E6B1EC" w:rsidR="00410802" w:rsidRPr="00AB16C6" w:rsidRDefault="00410802" w:rsidP="00410802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410802" w:rsidRPr="00A830C9" w14:paraId="4CFD6346" w14:textId="77777777" w:rsidTr="000810D2">
        <w:trPr>
          <w:tblHeader/>
        </w:trPr>
        <w:tc>
          <w:tcPr>
            <w:tcW w:w="823" w:type="dxa"/>
            <w:shd w:val="clear" w:color="auto" w:fill="D9D9D9"/>
            <w:vAlign w:val="center"/>
          </w:tcPr>
          <w:p w14:paraId="29746D9B" w14:textId="4690EA6A" w:rsidR="00410802" w:rsidRPr="00A830C9" w:rsidRDefault="00410802" w:rsidP="00410802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11</w:t>
            </w:r>
          </w:p>
        </w:tc>
        <w:tc>
          <w:tcPr>
            <w:tcW w:w="2193" w:type="dxa"/>
            <w:shd w:val="clear" w:color="auto" w:fill="auto"/>
            <w:vAlign w:val="center"/>
          </w:tcPr>
          <w:p w14:paraId="729D9F5C" w14:textId="309901B8" w:rsidR="00410802" w:rsidRPr="00AB16C6" w:rsidRDefault="00410802" w:rsidP="00410802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Colecta de muestras</w:t>
            </w:r>
          </w:p>
        </w:tc>
        <w:tc>
          <w:tcPr>
            <w:tcW w:w="2728" w:type="dxa"/>
            <w:shd w:val="clear" w:color="auto" w:fill="auto"/>
            <w:vAlign w:val="center"/>
          </w:tcPr>
          <w:p w14:paraId="23F77446" w14:textId="78E3C961" w:rsidR="00410802" w:rsidRPr="00AB16C6" w:rsidRDefault="00410802" w:rsidP="00410802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Se </w:t>
            </w:r>
            <w:proofErr w:type="gramStart"/>
            <w:r>
              <w:rPr>
                <w:rFonts w:ascii="Arial Narrow" w:hAnsi="Arial Narrow"/>
                <w:sz w:val="16"/>
                <w:szCs w:val="16"/>
              </w:rPr>
              <w:t>colectaran</w:t>
            </w:r>
            <w:proofErr w:type="gramEnd"/>
            <w:r>
              <w:rPr>
                <w:rFonts w:ascii="Arial Narrow" w:hAnsi="Arial Narrow"/>
                <w:sz w:val="16"/>
                <w:szCs w:val="16"/>
              </w:rPr>
              <w:t xml:space="preserve"> las muestras biológicas, físicas y químicas de tres estaciones de muestreo.</w:t>
            </w:r>
          </w:p>
        </w:tc>
        <w:tc>
          <w:tcPr>
            <w:tcW w:w="848" w:type="dxa"/>
            <w:shd w:val="clear" w:color="auto" w:fill="auto"/>
            <w:vAlign w:val="center"/>
          </w:tcPr>
          <w:p w14:paraId="673471FA" w14:textId="55B190C3" w:rsidR="00410802" w:rsidRPr="00AB16C6" w:rsidRDefault="00410802" w:rsidP="00410802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B16C6">
              <w:rPr>
                <w:rFonts w:ascii="Arial Narrow" w:hAnsi="Arial Narrow"/>
                <w:sz w:val="16"/>
                <w:szCs w:val="16"/>
              </w:rPr>
              <w:t>08 horas/día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20567C6" w14:textId="77777777" w:rsidR="00410802" w:rsidRPr="00A830C9" w:rsidRDefault="00410802" w:rsidP="00410802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04" w:type="dxa"/>
            <w:shd w:val="clear" w:color="auto" w:fill="auto"/>
            <w:vAlign w:val="center"/>
          </w:tcPr>
          <w:p w14:paraId="046AFC9D" w14:textId="28E7CC5F" w:rsidR="00410802" w:rsidRPr="00AB16C6" w:rsidRDefault="00DA794A" w:rsidP="00410802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B16C6">
              <w:rPr>
                <w:rFonts w:ascii="Arial Narrow" w:hAnsi="Arial Narrow"/>
                <w:sz w:val="16"/>
                <w:szCs w:val="16"/>
              </w:rPr>
              <w:t>X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1769B2CF" w14:textId="0A6D77EC" w:rsidR="00410802" w:rsidRPr="00AB16C6" w:rsidRDefault="00410802" w:rsidP="00410802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14:paraId="2AAFF401" w14:textId="134E96B1" w:rsidR="009001F4" w:rsidRDefault="00410802" w:rsidP="00A15CBD">
      <w:pPr>
        <w:pStyle w:val="Prrafodelista"/>
        <w:rPr>
          <w:rFonts w:ascii="Arial Narrow" w:hAnsi="Arial Narrow"/>
        </w:rPr>
      </w:pPr>
      <w:r>
        <w:rPr>
          <w:rFonts w:ascii="Arial Narrow" w:hAnsi="Arial Narrow"/>
        </w:rPr>
        <w:t>*las actividades se realizarán dep</w:t>
      </w:r>
      <w:r w:rsidR="00B86D75">
        <w:rPr>
          <w:rFonts w:ascii="Arial Narrow" w:hAnsi="Arial Narrow"/>
        </w:rPr>
        <w:t xml:space="preserve">endiendo de los </w:t>
      </w:r>
      <w:proofErr w:type="gramStart"/>
      <w:r w:rsidR="00B86D75">
        <w:rPr>
          <w:rFonts w:ascii="Arial Narrow" w:hAnsi="Arial Narrow"/>
        </w:rPr>
        <w:t>cambio mareales</w:t>
      </w:r>
      <w:proofErr w:type="gramEnd"/>
      <w:r w:rsidR="00B86D75">
        <w:rPr>
          <w:rFonts w:ascii="Arial Narrow" w:hAnsi="Arial Narrow"/>
        </w:rPr>
        <w:t>, las horas se indican en el formato técnico.</w:t>
      </w:r>
      <w:r>
        <w:rPr>
          <w:rFonts w:ascii="Arial Narrow" w:hAnsi="Arial Narrow"/>
        </w:rPr>
        <w:t xml:space="preserve"> </w:t>
      </w:r>
    </w:p>
    <w:p w14:paraId="67F6B03C" w14:textId="77777777" w:rsidR="00DA794A" w:rsidRDefault="00DA794A" w:rsidP="00A15CBD">
      <w:pPr>
        <w:pStyle w:val="Prrafodelista"/>
        <w:rPr>
          <w:rFonts w:ascii="Arial Narrow" w:hAnsi="Arial Narrow"/>
        </w:rPr>
      </w:pPr>
    </w:p>
    <w:p w14:paraId="3B3091C5" w14:textId="77777777" w:rsidR="009001F4" w:rsidRDefault="009001F4" w:rsidP="009001F4">
      <w:pPr>
        <w:pStyle w:val="Prrafodelista"/>
        <w:rPr>
          <w:b/>
        </w:rPr>
      </w:pPr>
    </w:p>
    <w:p w14:paraId="51551060" w14:textId="694725EE" w:rsidR="00027D45" w:rsidRDefault="00027D45" w:rsidP="00027D45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MATERIALES, EQUIPOS Y MUESTRAS</w:t>
      </w:r>
      <w:r w:rsidR="000810D2">
        <w:rPr>
          <w:b/>
        </w:rPr>
        <w:t>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1"/>
        <w:gridCol w:w="3919"/>
        <w:gridCol w:w="1118"/>
        <w:gridCol w:w="739"/>
        <w:gridCol w:w="1483"/>
        <w:gridCol w:w="848"/>
      </w:tblGrid>
      <w:tr w:rsidR="00A15CBD" w:rsidRPr="00A15CBD" w14:paraId="270C5461" w14:textId="77777777" w:rsidTr="000810D2">
        <w:trPr>
          <w:trHeight w:val="300"/>
          <w:tblHeader/>
        </w:trPr>
        <w:tc>
          <w:tcPr>
            <w:tcW w:w="40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7621C99" w14:textId="77777777" w:rsidR="00A15CBD" w:rsidRPr="00A15CBD" w:rsidRDefault="00A15CBD" w:rsidP="00A15CB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</w:pPr>
            <w:r w:rsidRPr="00A15CBD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  <w:lastRenderedPageBreak/>
              <w:t>7.1</w:t>
            </w:r>
          </w:p>
        </w:tc>
        <w:tc>
          <w:tcPr>
            <w:tcW w:w="4597" w:type="pct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9EFFEBD" w14:textId="48F7C796" w:rsidR="00A15CBD" w:rsidRPr="00A15CBD" w:rsidRDefault="00A15CBD" w:rsidP="00A15C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</w:pPr>
          </w:p>
        </w:tc>
      </w:tr>
      <w:tr w:rsidR="00A15CBD" w:rsidRPr="00A15CBD" w14:paraId="04898698" w14:textId="77777777" w:rsidTr="000810D2">
        <w:trPr>
          <w:trHeight w:val="315"/>
          <w:tblHeader/>
        </w:trPr>
        <w:tc>
          <w:tcPr>
            <w:tcW w:w="40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0DDE2A" w14:textId="77777777" w:rsidR="00A15CBD" w:rsidRPr="00A15CBD" w:rsidRDefault="00A15CBD" w:rsidP="00A15CB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4597" w:type="pct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210AB53" w14:textId="77777777" w:rsidR="00A15CBD" w:rsidRPr="00A15CBD" w:rsidRDefault="00A15CBD" w:rsidP="00A15C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</w:pPr>
            <w:r w:rsidRPr="00A15CBD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  <w:t>EQUIPOS REQUERIDOS PARA DESARROLLO DEL PROYECTO EN CAMPO</w:t>
            </w:r>
          </w:p>
        </w:tc>
      </w:tr>
      <w:tr w:rsidR="00A15CBD" w:rsidRPr="00A15CBD" w14:paraId="3053ABE0" w14:textId="77777777" w:rsidTr="000810D2">
        <w:trPr>
          <w:trHeight w:val="315"/>
          <w:tblHeader/>
        </w:trPr>
        <w:tc>
          <w:tcPr>
            <w:tcW w:w="40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D1703" w14:textId="77777777" w:rsidR="00A15CBD" w:rsidRPr="00A15CBD" w:rsidRDefault="00A15CBD" w:rsidP="00747A6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A15CBD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  <w:t>N°</w:t>
            </w:r>
            <w:proofErr w:type="spellEnd"/>
          </w:p>
        </w:tc>
        <w:tc>
          <w:tcPr>
            <w:tcW w:w="222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8A4DB" w14:textId="77777777" w:rsidR="00A15CBD" w:rsidRPr="00A15CBD" w:rsidRDefault="00A15CBD" w:rsidP="00A15CB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</w:pPr>
            <w:r w:rsidRPr="00A15CBD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  <w:t>Nombre equipo</w:t>
            </w:r>
          </w:p>
        </w:tc>
        <w:tc>
          <w:tcPr>
            <w:tcW w:w="63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94C70" w14:textId="77777777" w:rsidR="00A15CBD" w:rsidRPr="00A15CBD" w:rsidRDefault="00A15CBD" w:rsidP="00A15CB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</w:pPr>
            <w:r w:rsidRPr="00A15CBD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  <w:t>Especificaciones</w:t>
            </w:r>
            <w:r w:rsidRPr="00A15CBD">
              <w:rPr>
                <w:rFonts w:ascii="Arial Narrow" w:eastAsia="Times New Roman" w:hAnsi="Arial Narrow" w:cs="Times New Roman"/>
                <w:i/>
                <w:iCs/>
                <w:color w:val="385623"/>
                <w:sz w:val="16"/>
                <w:szCs w:val="16"/>
                <w:lang w:eastAsia="es-CO"/>
              </w:rPr>
              <w:t xml:space="preserve"> 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462739" w14:textId="77777777" w:rsidR="00A15CBD" w:rsidRPr="00A15CBD" w:rsidRDefault="00A15CBD" w:rsidP="00A15C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</w:pPr>
            <w:r w:rsidRPr="00A15CBD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322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5B9AF0" w14:textId="77777777" w:rsidR="00A15CBD" w:rsidRPr="00A15CBD" w:rsidRDefault="00A15CBD" w:rsidP="00A15C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</w:pPr>
            <w:r w:rsidRPr="00A15CBD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  <w:t>Lugar de embarque el equipo</w:t>
            </w:r>
          </w:p>
        </w:tc>
      </w:tr>
      <w:tr w:rsidR="00A15CBD" w:rsidRPr="00A15CBD" w14:paraId="32929CBE" w14:textId="77777777" w:rsidTr="000810D2">
        <w:trPr>
          <w:trHeight w:val="525"/>
          <w:tblHeader/>
        </w:trPr>
        <w:tc>
          <w:tcPr>
            <w:tcW w:w="40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F57D2E" w14:textId="77777777" w:rsidR="00A15CBD" w:rsidRPr="00A15CBD" w:rsidRDefault="00A15CBD" w:rsidP="00747A6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222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D00828" w14:textId="77777777" w:rsidR="00A15CBD" w:rsidRPr="00A15CBD" w:rsidRDefault="00A15CBD" w:rsidP="00A15CB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63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D5B415" w14:textId="77777777" w:rsidR="00A15CBD" w:rsidRPr="00A15CBD" w:rsidRDefault="00A15CBD" w:rsidP="00A15CB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A6364" w14:textId="77777777" w:rsidR="00A15CBD" w:rsidRPr="00A15CBD" w:rsidRDefault="00A15CBD" w:rsidP="00A15C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</w:pPr>
            <w:r w:rsidRPr="00A15CBD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  <w:t>Propiedad y uso</w:t>
            </w:r>
          </w:p>
        </w:tc>
        <w:tc>
          <w:tcPr>
            <w:tcW w:w="8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73E466" w14:textId="77777777" w:rsidR="00A15CBD" w:rsidRPr="00A15CBD" w:rsidRDefault="00A15CBD" w:rsidP="00A15C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</w:pPr>
            <w:r w:rsidRPr="00A15CBD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  <w:t>Tumaco</w:t>
            </w:r>
          </w:p>
        </w:tc>
        <w:tc>
          <w:tcPr>
            <w:tcW w:w="4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DD434" w14:textId="77777777" w:rsidR="00A15CBD" w:rsidRPr="00A15CBD" w:rsidRDefault="00A15CBD" w:rsidP="00A15C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</w:pPr>
            <w:r w:rsidRPr="00A15CBD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  <w:t>Viaja con el investigador</w:t>
            </w:r>
          </w:p>
        </w:tc>
      </w:tr>
      <w:tr w:rsidR="00A15CBD" w:rsidRPr="00A15CBD" w14:paraId="28BDA60D" w14:textId="77777777" w:rsidTr="000810D2">
        <w:trPr>
          <w:trHeight w:val="1292"/>
          <w:tblHeader/>
        </w:trPr>
        <w:tc>
          <w:tcPr>
            <w:tcW w:w="4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93F44C" w14:textId="77777777" w:rsidR="00A15CBD" w:rsidRPr="00A15CBD" w:rsidRDefault="00A15CBD" w:rsidP="00747A6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</w:pPr>
            <w:r w:rsidRPr="00A15CBD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FE830" w14:textId="3C5670DC" w:rsidR="00A15CBD" w:rsidRPr="00A15CBD" w:rsidRDefault="000322F5" w:rsidP="000810D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  <w:t xml:space="preserve">Draga van </w:t>
            </w: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  <w:t>Veen</w:t>
            </w:r>
            <w:proofErr w:type="spellEnd"/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  <w:t xml:space="preserve"> 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4B7ED0" w14:textId="6CC6A847" w:rsidR="00A15CBD" w:rsidRPr="0061260C" w:rsidRDefault="000322F5" w:rsidP="00747A6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  <w:t>5</w:t>
            </w:r>
            <w:r w:rsidR="0061260C" w:rsidRPr="0061260C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  <w:t xml:space="preserve">0 * </w:t>
            </w:r>
            <w:r w:rsidR="00747A6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  <w:t xml:space="preserve">120 </w:t>
            </w:r>
            <w:r w:rsidR="0061260C" w:rsidRPr="0061260C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  <w:t>cm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4CB154" w14:textId="24DDD11C" w:rsidR="00A15CBD" w:rsidRPr="0061260C" w:rsidRDefault="0061260C" w:rsidP="003D5C6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</w:pPr>
            <w:r w:rsidRPr="0061260C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  <w:t>CCCP</w:t>
            </w:r>
          </w:p>
        </w:tc>
        <w:tc>
          <w:tcPr>
            <w:tcW w:w="8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3BAD18" w14:textId="502FCF03" w:rsidR="00A15CBD" w:rsidRPr="0061260C" w:rsidRDefault="0061260C" w:rsidP="00A15C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  <w:t>X</w:t>
            </w:r>
            <w:r w:rsidR="00A15CBD" w:rsidRPr="0061260C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6C59CC" w14:textId="6F12135C" w:rsidR="00A15CBD" w:rsidRPr="00A15CBD" w:rsidRDefault="0061260C" w:rsidP="003D5C6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  <w:t>CCCP</w:t>
            </w:r>
          </w:p>
        </w:tc>
      </w:tr>
      <w:tr w:rsidR="00A15CBD" w:rsidRPr="00A15CBD" w14:paraId="13A20330" w14:textId="77777777" w:rsidTr="00747A67">
        <w:trPr>
          <w:trHeight w:val="1670"/>
          <w:tblHeader/>
        </w:trPr>
        <w:tc>
          <w:tcPr>
            <w:tcW w:w="4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3BB33" w14:textId="3E05BACF" w:rsidR="00A15CBD" w:rsidRPr="00A15CBD" w:rsidRDefault="00602170" w:rsidP="00747A6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315790" w14:textId="5722691A" w:rsidR="00A15CBD" w:rsidRPr="00007EC3" w:rsidRDefault="00602170" w:rsidP="00A15CB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  <w:t xml:space="preserve">Draga </w:t>
            </w: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  <w:t>Eckman</w:t>
            </w:r>
            <w:proofErr w:type="spellEnd"/>
          </w:p>
        </w:tc>
        <w:tc>
          <w:tcPr>
            <w:tcW w:w="6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F90673" w14:textId="7DFFA9BE" w:rsidR="00A15CBD" w:rsidRPr="00007EC3" w:rsidRDefault="00007EC3" w:rsidP="00747A6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</w:pPr>
            <w:r w:rsidRPr="00007EC3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  <w:t xml:space="preserve">Caja de </w:t>
            </w:r>
            <w:r w:rsidR="00747A6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  <w:t>60</w:t>
            </w:r>
            <w:r w:rsidRPr="00007EC3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  <w:t>*</w:t>
            </w:r>
            <w:r w:rsidR="00747A6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  <w:t>150</w:t>
            </w:r>
            <w:r w:rsidRPr="00007EC3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  <w:t>cm</w:t>
            </w:r>
            <w:r w:rsidR="00A15CBD" w:rsidRPr="00007EC3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  <w:t xml:space="preserve">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79737F" w14:textId="1CE8A769" w:rsidR="00A15CBD" w:rsidRPr="00007EC3" w:rsidRDefault="00007EC3" w:rsidP="003D5C6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</w:pPr>
            <w:r w:rsidRPr="00007EC3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  <w:t>CCCP</w:t>
            </w:r>
            <w:r w:rsidR="00A15CBD" w:rsidRPr="00007EC3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  <w:t>.</w:t>
            </w:r>
          </w:p>
        </w:tc>
        <w:tc>
          <w:tcPr>
            <w:tcW w:w="8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50A394" w14:textId="3D23A945" w:rsidR="00A15CBD" w:rsidRPr="00A15CBD" w:rsidRDefault="00007EC3" w:rsidP="00A15C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  <w:t>X</w:t>
            </w:r>
          </w:p>
        </w:tc>
        <w:tc>
          <w:tcPr>
            <w:tcW w:w="4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A059CE" w14:textId="237D95BA" w:rsidR="00A15CBD" w:rsidRPr="00A15CBD" w:rsidRDefault="00007EC3" w:rsidP="003D5C6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s-CO"/>
              </w:rPr>
              <w:t>CCCP</w:t>
            </w:r>
          </w:p>
        </w:tc>
      </w:tr>
    </w:tbl>
    <w:p w14:paraId="40637E50" w14:textId="77777777" w:rsidR="009001F4" w:rsidRDefault="009001F4" w:rsidP="009001F4">
      <w:pPr>
        <w:pStyle w:val="Prrafodelista"/>
        <w:rPr>
          <w:b/>
        </w:rPr>
      </w:pPr>
    </w:p>
    <w:p w14:paraId="43F18812" w14:textId="33A56283" w:rsidR="00E46B0A" w:rsidRDefault="00E46B0A">
      <w:pPr>
        <w:rPr>
          <w:b/>
        </w:rPr>
      </w:pPr>
      <w:r>
        <w:rPr>
          <w:b/>
        </w:rPr>
        <w:br w:type="page"/>
      </w:r>
    </w:p>
    <w:p w14:paraId="23FDFF8B" w14:textId="77777777" w:rsidR="00027D45" w:rsidRDefault="00027D45" w:rsidP="00027D45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lastRenderedPageBreak/>
        <w:t>CONTRAPARTIDA INDIVIDUAL DEL PROYECTO</w:t>
      </w:r>
    </w:p>
    <w:p w14:paraId="62414BA4" w14:textId="77777777" w:rsidR="009001F4" w:rsidRPr="009001F4" w:rsidRDefault="009001F4" w:rsidP="009001F4">
      <w:pPr>
        <w:pStyle w:val="Prrafodelista"/>
        <w:jc w:val="both"/>
        <w:rPr>
          <w:rFonts w:ascii="Arial Narrow" w:hAnsi="Arial Narrow"/>
        </w:rPr>
      </w:pPr>
      <w:r w:rsidRPr="009001F4">
        <w:rPr>
          <w:rFonts w:ascii="Arial Narrow" w:hAnsi="Arial Narrow"/>
        </w:rPr>
        <w:t xml:space="preserve">Se entiende como contrapartida de carácter individual, aquellos aportes que dedica la entidad proponente para apoyar el desarrollo de su proyecto, acotado a </w:t>
      </w:r>
      <w:r w:rsidRPr="009001F4">
        <w:rPr>
          <w:rFonts w:ascii="Arial Narrow" w:hAnsi="Arial Narrow"/>
          <w:b/>
        </w:rPr>
        <w:t>12 meses</w:t>
      </w:r>
      <w:r w:rsidRPr="009001F4">
        <w:rPr>
          <w:rFonts w:ascii="Arial Narrow" w:hAnsi="Arial Narrow"/>
        </w:rPr>
        <w:t xml:space="preserve">.  </w:t>
      </w:r>
      <w:r w:rsidRPr="009001F4">
        <w:rPr>
          <w:rFonts w:ascii="Arial Narrow" w:hAnsi="Arial Narrow"/>
          <w:b/>
        </w:rPr>
        <w:t xml:space="preserve">No se incluyen </w:t>
      </w:r>
      <w:r w:rsidRPr="009001F4">
        <w:rPr>
          <w:rFonts w:ascii="Arial Narrow" w:hAnsi="Arial Narrow"/>
        </w:rPr>
        <w:t>aquí, aquellos aportes que benefician a la expedición como un todo, los cuales se describen en el punto 9 (Contrapartida de Beneficio Colectivo).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5"/>
        <w:gridCol w:w="1954"/>
        <w:gridCol w:w="3436"/>
        <w:gridCol w:w="2635"/>
      </w:tblGrid>
      <w:tr w:rsidR="009001F4" w:rsidRPr="00A830C9" w14:paraId="59EDF69F" w14:textId="77777777" w:rsidTr="0076771A">
        <w:trPr>
          <w:trHeight w:val="432"/>
        </w:trPr>
        <w:tc>
          <w:tcPr>
            <w:tcW w:w="695" w:type="dxa"/>
            <w:shd w:val="clear" w:color="auto" w:fill="D9D9D9"/>
            <w:vAlign w:val="center"/>
          </w:tcPr>
          <w:p w14:paraId="7DFFABBD" w14:textId="77777777" w:rsidR="009001F4" w:rsidRPr="00A830C9" w:rsidRDefault="009001F4" w:rsidP="00DA794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A830C9">
              <w:rPr>
                <w:rFonts w:ascii="Arial Narrow" w:hAnsi="Arial Narrow"/>
                <w:sz w:val="16"/>
                <w:szCs w:val="16"/>
              </w:rPr>
              <w:t>N°</w:t>
            </w:r>
            <w:proofErr w:type="spellEnd"/>
          </w:p>
        </w:tc>
        <w:tc>
          <w:tcPr>
            <w:tcW w:w="1954" w:type="dxa"/>
            <w:shd w:val="clear" w:color="auto" w:fill="D9D9D9"/>
            <w:vAlign w:val="center"/>
          </w:tcPr>
          <w:p w14:paraId="546C77B5" w14:textId="77777777" w:rsidR="009001F4" w:rsidRPr="00A830C9" w:rsidRDefault="009001F4" w:rsidP="00DA794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830C9">
              <w:rPr>
                <w:rFonts w:ascii="Arial Narrow" w:hAnsi="Arial Narrow"/>
                <w:sz w:val="16"/>
                <w:szCs w:val="16"/>
              </w:rPr>
              <w:t>RUBRO</w:t>
            </w:r>
          </w:p>
        </w:tc>
        <w:tc>
          <w:tcPr>
            <w:tcW w:w="3436" w:type="dxa"/>
            <w:shd w:val="clear" w:color="auto" w:fill="D9D9D9"/>
            <w:vAlign w:val="center"/>
          </w:tcPr>
          <w:p w14:paraId="603932F1" w14:textId="77777777" w:rsidR="009001F4" w:rsidRPr="00A830C9" w:rsidRDefault="009001F4" w:rsidP="00DA794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830C9">
              <w:rPr>
                <w:rFonts w:ascii="Arial Narrow" w:hAnsi="Arial Narrow"/>
                <w:sz w:val="16"/>
                <w:szCs w:val="16"/>
              </w:rPr>
              <w:t>DESCRIPCIÓN</w:t>
            </w:r>
          </w:p>
        </w:tc>
        <w:tc>
          <w:tcPr>
            <w:tcW w:w="2635" w:type="dxa"/>
            <w:shd w:val="clear" w:color="auto" w:fill="D9D9D9"/>
            <w:vAlign w:val="center"/>
          </w:tcPr>
          <w:p w14:paraId="0D643FBD" w14:textId="77777777" w:rsidR="009001F4" w:rsidRPr="00A830C9" w:rsidRDefault="009001F4" w:rsidP="00DA794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830C9">
              <w:rPr>
                <w:rFonts w:ascii="Arial Narrow" w:hAnsi="Arial Narrow"/>
                <w:sz w:val="16"/>
                <w:szCs w:val="16"/>
              </w:rPr>
              <w:t>VALOR</w:t>
            </w:r>
          </w:p>
        </w:tc>
      </w:tr>
      <w:tr w:rsidR="009001F4" w:rsidRPr="00A830C9" w14:paraId="16838992" w14:textId="77777777" w:rsidTr="005A0330">
        <w:tc>
          <w:tcPr>
            <w:tcW w:w="695" w:type="dxa"/>
            <w:shd w:val="clear" w:color="auto" w:fill="D9D9D9"/>
          </w:tcPr>
          <w:p w14:paraId="191B1E1C" w14:textId="77777777" w:rsidR="009001F4" w:rsidRPr="00A830C9" w:rsidRDefault="009001F4" w:rsidP="00DA794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A830C9">
              <w:rPr>
                <w:rFonts w:ascii="Arial Narrow" w:hAnsi="Arial Narrow"/>
                <w:sz w:val="16"/>
                <w:szCs w:val="16"/>
              </w:rPr>
              <w:t>8.1</w:t>
            </w:r>
          </w:p>
        </w:tc>
        <w:tc>
          <w:tcPr>
            <w:tcW w:w="1954" w:type="dxa"/>
            <w:shd w:val="clear" w:color="auto" w:fill="D9D9D9"/>
          </w:tcPr>
          <w:p w14:paraId="405EE4AD" w14:textId="77777777" w:rsidR="009001F4" w:rsidRPr="00A830C9" w:rsidRDefault="009001F4" w:rsidP="00DA794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A830C9">
              <w:rPr>
                <w:rFonts w:ascii="Arial Narrow" w:hAnsi="Arial Narrow"/>
                <w:sz w:val="16"/>
                <w:szCs w:val="16"/>
              </w:rPr>
              <w:t>PERSONAL</w:t>
            </w:r>
          </w:p>
        </w:tc>
        <w:tc>
          <w:tcPr>
            <w:tcW w:w="3436" w:type="dxa"/>
            <w:shd w:val="clear" w:color="auto" w:fill="auto"/>
            <w:vAlign w:val="center"/>
          </w:tcPr>
          <w:p w14:paraId="54FD8F93" w14:textId="4B18ADC2" w:rsidR="002D349E" w:rsidRPr="0076771A" w:rsidRDefault="002D349E" w:rsidP="002D349E">
            <w:pPr>
              <w:spacing w:line="160" w:lineRule="exact"/>
              <w:rPr>
                <w:rFonts w:ascii="Arial Narrow" w:hAnsi="Arial Narrow"/>
                <w:sz w:val="16"/>
                <w:szCs w:val="16"/>
              </w:rPr>
            </w:pPr>
            <w:r w:rsidRPr="0076771A">
              <w:rPr>
                <w:rFonts w:ascii="Arial Narrow" w:hAnsi="Arial Narrow"/>
                <w:sz w:val="16"/>
                <w:szCs w:val="16"/>
              </w:rPr>
              <w:t>DIMAR-</w:t>
            </w:r>
            <w:proofErr w:type="gramStart"/>
            <w:r w:rsidRPr="0076771A">
              <w:rPr>
                <w:rFonts w:ascii="Arial Narrow" w:hAnsi="Arial Narrow"/>
                <w:sz w:val="16"/>
                <w:szCs w:val="16"/>
              </w:rPr>
              <w:t>CCCP :</w:t>
            </w:r>
            <w:proofErr w:type="gramEnd"/>
            <w:r w:rsidRPr="0076771A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9001F4" w:rsidRPr="0076771A">
              <w:rPr>
                <w:rFonts w:ascii="Arial Narrow" w:hAnsi="Arial Narrow"/>
                <w:sz w:val="16"/>
                <w:szCs w:val="16"/>
              </w:rPr>
              <w:t xml:space="preserve">Gastos de </w:t>
            </w:r>
            <w:r w:rsidR="003D5C62" w:rsidRPr="0076771A">
              <w:rPr>
                <w:rFonts w:ascii="Arial Narrow" w:hAnsi="Arial Narrow"/>
                <w:sz w:val="16"/>
                <w:szCs w:val="16"/>
              </w:rPr>
              <w:t>0</w:t>
            </w:r>
            <w:r w:rsidR="007A482F">
              <w:rPr>
                <w:rFonts w:ascii="Arial Narrow" w:hAnsi="Arial Narrow"/>
                <w:sz w:val="16"/>
                <w:szCs w:val="16"/>
              </w:rPr>
              <w:t>2</w:t>
            </w:r>
            <w:r w:rsidR="009001F4" w:rsidRPr="0076771A">
              <w:rPr>
                <w:rFonts w:ascii="Arial Narrow" w:hAnsi="Arial Narrow"/>
                <w:sz w:val="16"/>
                <w:szCs w:val="16"/>
              </w:rPr>
              <w:t xml:space="preserve"> investigador</w:t>
            </w:r>
            <w:r w:rsidR="003D5C62" w:rsidRPr="0076771A">
              <w:rPr>
                <w:rFonts w:ascii="Arial Narrow" w:hAnsi="Arial Narrow"/>
                <w:sz w:val="16"/>
                <w:szCs w:val="16"/>
              </w:rPr>
              <w:t>es</w:t>
            </w:r>
            <w:r w:rsidR="009001F4" w:rsidRPr="0076771A">
              <w:rPr>
                <w:rFonts w:ascii="Arial Narrow" w:hAnsi="Arial Narrow"/>
                <w:sz w:val="16"/>
                <w:szCs w:val="16"/>
              </w:rPr>
              <w:t xml:space="preserve"> con dedicación </w:t>
            </w:r>
            <w:r w:rsidR="003D5C62" w:rsidRPr="0076771A">
              <w:rPr>
                <w:rFonts w:ascii="Arial Narrow" w:hAnsi="Arial Narrow"/>
                <w:sz w:val="16"/>
                <w:szCs w:val="16"/>
              </w:rPr>
              <w:t>30</w:t>
            </w:r>
            <w:r w:rsidR="009001F4" w:rsidRPr="0076771A">
              <w:rPr>
                <w:rFonts w:ascii="Arial Narrow" w:hAnsi="Arial Narrow"/>
                <w:sz w:val="16"/>
                <w:szCs w:val="16"/>
              </w:rPr>
              <w:t>% durante 12 meses</w:t>
            </w:r>
          </w:p>
          <w:p w14:paraId="7BD5C43C" w14:textId="219A4732" w:rsidR="002D349E" w:rsidRPr="0076771A" w:rsidRDefault="002D349E" w:rsidP="002D349E">
            <w:pPr>
              <w:spacing w:line="160" w:lineRule="exact"/>
              <w:rPr>
                <w:rFonts w:ascii="Arial Narrow" w:hAnsi="Arial Narrow"/>
                <w:sz w:val="16"/>
                <w:szCs w:val="16"/>
              </w:rPr>
            </w:pPr>
            <w:r w:rsidRPr="0076771A">
              <w:rPr>
                <w:rFonts w:ascii="Arial Narrow" w:hAnsi="Arial Narrow"/>
                <w:sz w:val="16"/>
                <w:szCs w:val="16"/>
              </w:rPr>
              <w:t xml:space="preserve">Universidad de </w:t>
            </w:r>
            <w:r w:rsidR="007A482F">
              <w:rPr>
                <w:rFonts w:ascii="Arial Narrow" w:hAnsi="Arial Narrow"/>
                <w:sz w:val="16"/>
                <w:szCs w:val="16"/>
              </w:rPr>
              <w:t>Antioquia</w:t>
            </w:r>
            <w:r w:rsidRPr="0076771A">
              <w:rPr>
                <w:rFonts w:ascii="Arial Narrow" w:hAnsi="Arial Narrow"/>
                <w:sz w:val="16"/>
                <w:szCs w:val="16"/>
              </w:rPr>
              <w:t>:</w:t>
            </w:r>
            <w:r w:rsidR="009001F4" w:rsidRPr="0076771A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3D5C62" w:rsidRPr="0076771A">
              <w:rPr>
                <w:rFonts w:ascii="Arial Narrow" w:hAnsi="Arial Narrow"/>
                <w:sz w:val="16"/>
                <w:szCs w:val="16"/>
              </w:rPr>
              <w:t xml:space="preserve">02 investigadores con dedicación al 60 % </w:t>
            </w:r>
          </w:p>
          <w:p w14:paraId="137785C9" w14:textId="36AA05A2" w:rsidR="009001F4" w:rsidRPr="0076771A" w:rsidRDefault="009001F4" w:rsidP="002D349E">
            <w:pPr>
              <w:spacing w:line="160" w:lineRule="exact"/>
              <w:rPr>
                <w:rFonts w:ascii="Arial Narrow" w:hAnsi="Arial Narrow"/>
                <w:color w:val="385623"/>
                <w:sz w:val="16"/>
                <w:szCs w:val="16"/>
              </w:rPr>
            </w:pPr>
          </w:p>
        </w:tc>
        <w:tc>
          <w:tcPr>
            <w:tcW w:w="2635" w:type="dxa"/>
            <w:shd w:val="clear" w:color="auto" w:fill="auto"/>
          </w:tcPr>
          <w:p w14:paraId="3E409D9C" w14:textId="77777777" w:rsidR="009001F4" w:rsidRPr="0076771A" w:rsidRDefault="000F2DB0" w:rsidP="00DA794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6771A">
              <w:rPr>
                <w:rFonts w:ascii="Arial Narrow" w:hAnsi="Arial Narrow"/>
                <w:sz w:val="16"/>
                <w:szCs w:val="16"/>
              </w:rPr>
              <w:t>DIMAR-CCCP: $80.000.000=</w:t>
            </w:r>
          </w:p>
          <w:p w14:paraId="1127B7A4" w14:textId="54896814" w:rsidR="000F2DB0" w:rsidRPr="0076771A" w:rsidRDefault="007346ED" w:rsidP="00DA794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6771A">
              <w:rPr>
                <w:rFonts w:ascii="Arial Narrow" w:hAnsi="Arial Narrow"/>
                <w:sz w:val="16"/>
                <w:szCs w:val="16"/>
              </w:rPr>
              <w:t xml:space="preserve">Universidad de </w:t>
            </w:r>
            <w:r>
              <w:rPr>
                <w:rFonts w:ascii="Arial Narrow" w:hAnsi="Arial Narrow"/>
                <w:sz w:val="16"/>
                <w:szCs w:val="16"/>
              </w:rPr>
              <w:t>Antioquia</w:t>
            </w:r>
            <w:r w:rsidRPr="0076771A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76771A" w:rsidRPr="0076771A">
              <w:rPr>
                <w:rFonts w:ascii="Arial Narrow" w:hAnsi="Arial Narrow"/>
                <w:sz w:val="16"/>
                <w:szCs w:val="16"/>
              </w:rPr>
              <w:t>$</w:t>
            </w:r>
            <w:r w:rsidR="0076771A">
              <w:rPr>
                <w:rFonts w:ascii="Arial Narrow" w:hAnsi="Arial Narrow"/>
                <w:sz w:val="16"/>
                <w:szCs w:val="16"/>
              </w:rPr>
              <w:t>16</w:t>
            </w:r>
            <w:r w:rsidR="0076771A" w:rsidRPr="0076771A">
              <w:rPr>
                <w:rFonts w:ascii="Arial Narrow" w:hAnsi="Arial Narrow"/>
                <w:sz w:val="16"/>
                <w:szCs w:val="16"/>
              </w:rPr>
              <w:t>0.000.000</w:t>
            </w:r>
          </w:p>
          <w:p w14:paraId="6B5427B0" w14:textId="2D529CC0" w:rsidR="000F2DB0" w:rsidRPr="0076771A" w:rsidRDefault="000F2DB0" w:rsidP="00DA794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6771A">
              <w:rPr>
                <w:rFonts w:ascii="Arial Narrow" w:hAnsi="Arial Narrow"/>
                <w:sz w:val="16"/>
                <w:szCs w:val="16"/>
              </w:rPr>
              <w:t>Parques Nacionales Naturales</w:t>
            </w:r>
            <w:r w:rsidR="002D349E" w:rsidRPr="0076771A">
              <w:rPr>
                <w:rFonts w:ascii="Arial Narrow" w:hAnsi="Arial Narrow"/>
                <w:sz w:val="16"/>
                <w:szCs w:val="16"/>
              </w:rPr>
              <w:t xml:space="preserve">: </w:t>
            </w:r>
            <w:r w:rsidR="0076771A" w:rsidRPr="0076771A">
              <w:rPr>
                <w:rFonts w:ascii="Arial Narrow" w:hAnsi="Arial Narrow"/>
                <w:sz w:val="16"/>
                <w:szCs w:val="16"/>
              </w:rPr>
              <w:t>$80.000.000</w:t>
            </w:r>
          </w:p>
        </w:tc>
      </w:tr>
      <w:tr w:rsidR="009001F4" w:rsidRPr="00A830C9" w14:paraId="22A8670A" w14:textId="77777777" w:rsidTr="005A0330">
        <w:tc>
          <w:tcPr>
            <w:tcW w:w="695" w:type="dxa"/>
            <w:shd w:val="clear" w:color="auto" w:fill="D9D9D9"/>
          </w:tcPr>
          <w:p w14:paraId="4F41589D" w14:textId="3BBCD5FC" w:rsidR="009001F4" w:rsidRPr="00A830C9" w:rsidRDefault="009001F4" w:rsidP="00DA794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A830C9">
              <w:rPr>
                <w:rFonts w:ascii="Arial Narrow" w:hAnsi="Arial Narrow"/>
                <w:sz w:val="16"/>
                <w:szCs w:val="16"/>
              </w:rPr>
              <w:t>8.2</w:t>
            </w:r>
          </w:p>
        </w:tc>
        <w:tc>
          <w:tcPr>
            <w:tcW w:w="1954" w:type="dxa"/>
            <w:shd w:val="clear" w:color="auto" w:fill="D9D9D9"/>
          </w:tcPr>
          <w:p w14:paraId="18F1702E" w14:textId="77777777" w:rsidR="009001F4" w:rsidRPr="00A830C9" w:rsidRDefault="009001F4" w:rsidP="00DA794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A830C9">
              <w:rPr>
                <w:rFonts w:ascii="Arial Narrow" w:hAnsi="Arial Narrow"/>
                <w:sz w:val="16"/>
                <w:szCs w:val="16"/>
              </w:rPr>
              <w:t>GASTOS DE VIAJE</w:t>
            </w:r>
          </w:p>
        </w:tc>
        <w:tc>
          <w:tcPr>
            <w:tcW w:w="3436" w:type="dxa"/>
            <w:shd w:val="clear" w:color="auto" w:fill="auto"/>
          </w:tcPr>
          <w:p w14:paraId="016952D5" w14:textId="42A006CC" w:rsidR="009001F4" w:rsidRPr="007A482F" w:rsidRDefault="003333D5" w:rsidP="003333D5">
            <w:pPr>
              <w:spacing w:line="160" w:lineRule="exact"/>
              <w:rPr>
                <w:rFonts w:ascii="Arial Narrow" w:hAnsi="Arial Narrow"/>
                <w:sz w:val="16"/>
                <w:szCs w:val="16"/>
              </w:rPr>
            </w:pPr>
            <w:r w:rsidRPr="0076771A">
              <w:rPr>
                <w:rFonts w:ascii="Arial Narrow" w:hAnsi="Arial Narrow"/>
                <w:sz w:val="16"/>
                <w:szCs w:val="16"/>
              </w:rPr>
              <w:t>DIMAR-CCCP: Gastos de viaje para 0</w:t>
            </w:r>
            <w:r w:rsidR="007A482F">
              <w:rPr>
                <w:rFonts w:ascii="Arial Narrow" w:hAnsi="Arial Narrow"/>
                <w:sz w:val="16"/>
                <w:szCs w:val="16"/>
              </w:rPr>
              <w:t>2</w:t>
            </w:r>
            <w:r w:rsidRPr="0076771A">
              <w:rPr>
                <w:rFonts w:ascii="Arial Narrow" w:hAnsi="Arial Narrow"/>
                <w:sz w:val="16"/>
                <w:szCs w:val="16"/>
              </w:rPr>
              <w:t xml:space="preserve"> investigadores. </w:t>
            </w:r>
          </w:p>
        </w:tc>
        <w:tc>
          <w:tcPr>
            <w:tcW w:w="2635" w:type="dxa"/>
            <w:shd w:val="clear" w:color="auto" w:fill="auto"/>
          </w:tcPr>
          <w:p w14:paraId="409B58BF" w14:textId="07A680DF" w:rsidR="009001F4" w:rsidRPr="0076771A" w:rsidRDefault="003333D5" w:rsidP="007A482F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6771A">
              <w:rPr>
                <w:rFonts w:ascii="Arial Narrow" w:hAnsi="Arial Narrow"/>
                <w:sz w:val="16"/>
                <w:szCs w:val="16"/>
              </w:rPr>
              <w:t>DIMAR-CCCP: $15.000.000=</w:t>
            </w:r>
          </w:p>
        </w:tc>
      </w:tr>
      <w:tr w:rsidR="009001F4" w:rsidRPr="00A830C9" w14:paraId="55AF6BC0" w14:textId="77777777" w:rsidTr="005A0330">
        <w:tc>
          <w:tcPr>
            <w:tcW w:w="695" w:type="dxa"/>
            <w:shd w:val="clear" w:color="auto" w:fill="D9D9D9"/>
          </w:tcPr>
          <w:p w14:paraId="3185ACCC" w14:textId="77777777" w:rsidR="009001F4" w:rsidRPr="00A830C9" w:rsidRDefault="009001F4" w:rsidP="00DA794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A830C9">
              <w:rPr>
                <w:rFonts w:ascii="Arial Narrow" w:hAnsi="Arial Narrow"/>
                <w:sz w:val="16"/>
                <w:szCs w:val="16"/>
              </w:rPr>
              <w:t>8.3</w:t>
            </w:r>
          </w:p>
        </w:tc>
        <w:tc>
          <w:tcPr>
            <w:tcW w:w="1954" w:type="dxa"/>
            <w:shd w:val="clear" w:color="auto" w:fill="D9D9D9"/>
          </w:tcPr>
          <w:p w14:paraId="7042D07E" w14:textId="77777777" w:rsidR="009001F4" w:rsidRPr="00A830C9" w:rsidRDefault="009001F4" w:rsidP="00DA794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A830C9">
              <w:rPr>
                <w:rFonts w:ascii="Arial Narrow" w:hAnsi="Arial Narrow"/>
                <w:sz w:val="16"/>
                <w:szCs w:val="16"/>
              </w:rPr>
              <w:t>MATERIALES Y SUMINISTROS</w:t>
            </w:r>
          </w:p>
        </w:tc>
        <w:tc>
          <w:tcPr>
            <w:tcW w:w="3436" w:type="dxa"/>
            <w:shd w:val="clear" w:color="auto" w:fill="auto"/>
          </w:tcPr>
          <w:p w14:paraId="7610B5FB" w14:textId="77777777" w:rsidR="009001F4" w:rsidRPr="0076771A" w:rsidRDefault="003333D5" w:rsidP="003333D5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76771A">
              <w:rPr>
                <w:rFonts w:ascii="Arial Narrow" w:hAnsi="Arial Narrow"/>
                <w:sz w:val="16"/>
                <w:szCs w:val="16"/>
              </w:rPr>
              <w:t>DIMAR-CCCP: Gastos de reactivos y materiales para la toma y análisis de muestras de oceanografía biológica, química y física. Gastos de transporte de los equipos desde ciudad de origen hasta embarque a bordo del buque y retorno a ciudad de origen.</w:t>
            </w:r>
          </w:p>
          <w:p w14:paraId="4E456F6D" w14:textId="25ED6617" w:rsidR="003333D5" w:rsidRPr="0076771A" w:rsidRDefault="003333D5" w:rsidP="007A482F">
            <w:pPr>
              <w:jc w:val="both"/>
              <w:rPr>
                <w:rFonts w:ascii="Arial Narrow" w:hAnsi="Arial Narrow"/>
                <w:color w:val="385623"/>
                <w:sz w:val="16"/>
                <w:szCs w:val="16"/>
              </w:rPr>
            </w:pPr>
            <w:r w:rsidRPr="0076771A">
              <w:rPr>
                <w:rFonts w:ascii="Arial Narrow" w:hAnsi="Arial Narrow"/>
                <w:sz w:val="16"/>
                <w:szCs w:val="16"/>
              </w:rPr>
              <w:t>Universidad de</w:t>
            </w:r>
            <w:r w:rsidR="007346ED">
              <w:rPr>
                <w:rFonts w:ascii="Arial Narrow" w:hAnsi="Arial Narrow"/>
                <w:sz w:val="16"/>
                <w:szCs w:val="16"/>
              </w:rPr>
              <w:t xml:space="preserve"> Antioquia</w:t>
            </w:r>
            <w:r w:rsidRPr="0076771A">
              <w:rPr>
                <w:rFonts w:ascii="Arial Narrow" w:hAnsi="Arial Narrow"/>
                <w:sz w:val="16"/>
                <w:szCs w:val="16"/>
              </w:rPr>
              <w:t xml:space="preserve">: </w:t>
            </w:r>
            <w:r w:rsidR="0076771A" w:rsidRPr="0076771A">
              <w:rPr>
                <w:rFonts w:ascii="Arial Narrow" w:hAnsi="Arial Narrow"/>
                <w:sz w:val="16"/>
                <w:szCs w:val="16"/>
              </w:rPr>
              <w:t>Gastos de reactivos y materiales para la toma y análisis de muestras de</w:t>
            </w:r>
            <w:r w:rsidR="007A482F">
              <w:rPr>
                <w:rFonts w:ascii="Arial Narrow" w:hAnsi="Arial Narrow"/>
                <w:sz w:val="16"/>
                <w:szCs w:val="16"/>
              </w:rPr>
              <w:t>l componente bentónico.</w:t>
            </w:r>
          </w:p>
        </w:tc>
        <w:tc>
          <w:tcPr>
            <w:tcW w:w="2635" w:type="dxa"/>
            <w:shd w:val="clear" w:color="auto" w:fill="auto"/>
          </w:tcPr>
          <w:p w14:paraId="11AE7DC2" w14:textId="53262CEC" w:rsidR="003333D5" w:rsidRPr="0076771A" w:rsidRDefault="003333D5" w:rsidP="003333D5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6771A">
              <w:rPr>
                <w:rFonts w:ascii="Arial Narrow" w:hAnsi="Arial Narrow"/>
                <w:sz w:val="16"/>
                <w:szCs w:val="16"/>
              </w:rPr>
              <w:t>DIMAR-CCCP: $5.000.000=</w:t>
            </w:r>
          </w:p>
          <w:p w14:paraId="58D099F7" w14:textId="26C7011D" w:rsidR="009001F4" w:rsidRPr="0076771A" w:rsidRDefault="009001F4" w:rsidP="003333D5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9001F4" w:rsidRPr="00A830C9" w14:paraId="3DCE75AF" w14:textId="77777777" w:rsidTr="005A0330">
        <w:tc>
          <w:tcPr>
            <w:tcW w:w="695" w:type="dxa"/>
            <w:shd w:val="clear" w:color="auto" w:fill="D9D9D9"/>
          </w:tcPr>
          <w:p w14:paraId="45C5887B" w14:textId="77777777" w:rsidR="009001F4" w:rsidRPr="00A830C9" w:rsidRDefault="009001F4" w:rsidP="00DA794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A830C9">
              <w:rPr>
                <w:rFonts w:ascii="Arial Narrow" w:hAnsi="Arial Narrow"/>
                <w:sz w:val="16"/>
                <w:szCs w:val="16"/>
              </w:rPr>
              <w:t>8.4</w:t>
            </w:r>
          </w:p>
        </w:tc>
        <w:tc>
          <w:tcPr>
            <w:tcW w:w="1954" w:type="dxa"/>
            <w:shd w:val="clear" w:color="auto" w:fill="D9D9D9"/>
          </w:tcPr>
          <w:p w14:paraId="4611A775" w14:textId="77777777" w:rsidR="009001F4" w:rsidRPr="00A830C9" w:rsidRDefault="009001F4" w:rsidP="00DA794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A830C9">
              <w:rPr>
                <w:rFonts w:ascii="Arial Narrow" w:hAnsi="Arial Narrow"/>
                <w:sz w:val="16"/>
                <w:szCs w:val="16"/>
              </w:rPr>
              <w:t>PUBLICACIONES</w:t>
            </w:r>
          </w:p>
        </w:tc>
        <w:tc>
          <w:tcPr>
            <w:tcW w:w="3436" w:type="dxa"/>
            <w:shd w:val="clear" w:color="auto" w:fill="auto"/>
          </w:tcPr>
          <w:p w14:paraId="2E520600" w14:textId="0A781B95" w:rsidR="009001F4" w:rsidRPr="0076771A" w:rsidRDefault="003333D5" w:rsidP="00DA794A">
            <w:pPr>
              <w:jc w:val="both"/>
              <w:rPr>
                <w:rFonts w:ascii="Arial Narrow" w:hAnsi="Arial Narrow"/>
                <w:color w:val="385623"/>
                <w:sz w:val="16"/>
                <w:szCs w:val="16"/>
              </w:rPr>
            </w:pPr>
            <w:r w:rsidRPr="0076771A">
              <w:rPr>
                <w:rFonts w:ascii="Arial Narrow" w:hAnsi="Arial Narrow"/>
                <w:sz w:val="16"/>
                <w:szCs w:val="16"/>
              </w:rPr>
              <w:t>Recursos para publicación 01 artículo científico en revista indexada.</w:t>
            </w:r>
          </w:p>
        </w:tc>
        <w:tc>
          <w:tcPr>
            <w:tcW w:w="2635" w:type="dxa"/>
            <w:shd w:val="clear" w:color="auto" w:fill="auto"/>
          </w:tcPr>
          <w:p w14:paraId="1BBD0751" w14:textId="77777777" w:rsidR="009001F4" w:rsidRPr="0076771A" w:rsidRDefault="009001F4" w:rsidP="00DA794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6771A">
              <w:rPr>
                <w:rFonts w:ascii="Arial Narrow" w:hAnsi="Arial Narrow"/>
                <w:sz w:val="16"/>
                <w:szCs w:val="16"/>
              </w:rPr>
              <w:t xml:space="preserve">$ </w:t>
            </w:r>
            <w:proofErr w:type="gramStart"/>
            <w:r w:rsidRPr="0076771A">
              <w:rPr>
                <w:rFonts w:ascii="Arial Narrow" w:hAnsi="Arial Narrow"/>
                <w:sz w:val="16"/>
                <w:szCs w:val="16"/>
              </w:rPr>
              <w:t>5.000.000,oo</w:t>
            </w:r>
            <w:proofErr w:type="gramEnd"/>
          </w:p>
        </w:tc>
      </w:tr>
      <w:tr w:rsidR="009001F4" w:rsidRPr="00A830C9" w14:paraId="33C952A5" w14:textId="77777777" w:rsidTr="005A0330">
        <w:tc>
          <w:tcPr>
            <w:tcW w:w="6085" w:type="dxa"/>
            <w:gridSpan w:val="3"/>
            <w:shd w:val="clear" w:color="auto" w:fill="D9D9D9"/>
            <w:vAlign w:val="center"/>
          </w:tcPr>
          <w:p w14:paraId="34858A73" w14:textId="77777777" w:rsidR="009001F4" w:rsidRPr="0076771A" w:rsidRDefault="009001F4" w:rsidP="00DA794A">
            <w:pPr>
              <w:jc w:val="right"/>
              <w:rPr>
                <w:rFonts w:ascii="Arial Narrow" w:hAnsi="Arial Narrow"/>
                <w:sz w:val="16"/>
                <w:szCs w:val="16"/>
              </w:rPr>
            </w:pPr>
            <w:r w:rsidRPr="0076771A">
              <w:rPr>
                <w:rFonts w:ascii="Arial Narrow" w:hAnsi="Arial Narrow"/>
                <w:sz w:val="16"/>
                <w:szCs w:val="16"/>
              </w:rPr>
              <w:t>TOTAL</w:t>
            </w:r>
          </w:p>
        </w:tc>
        <w:tc>
          <w:tcPr>
            <w:tcW w:w="2635" w:type="dxa"/>
            <w:shd w:val="clear" w:color="auto" w:fill="auto"/>
          </w:tcPr>
          <w:p w14:paraId="021D2962" w14:textId="7D0644AE" w:rsidR="009001F4" w:rsidRPr="0076771A" w:rsidRDefault="0076771A" w:rsidP="00DA794A">
            <w:pPr>
              <w:jc w:val="center"/>
              <w:rPr>
                <w:rFonts w:ascii="Arial Narrow" w:hAnsi="Arial Narrow"/>
                <w:color w:val="385623"/>
                <w:sz w:val="16"/>
                <w:szCs w:val="16"/>
              </w:rPr>
            </w:pPr>
            <w:r>
              <w:rPr>
                <w:rFonts w:ascii="Arial Narrow" w:hAnsi="Arial Narrow"/>
                <w:color w:val="385623"/>
                <w:sz w:val="16"/>
                <w:szCs w:val="16"/>
              </w:rPr>
              <w:t>$362.000.000=</w:t>
            </w:r>
          </w:p>
        </w:tc>
      </w:tr>
    </w:tbl>
    <w:p w14:paraId="4D7446B4" w14:textId="77777777" w:rsidR="009001F4" w:rsidRDefault="009001F4" w:rsidP="009001F4">
      <w:pPr>
        <w:pStyle w:val="Prrafodelista"/>
        <w:rPr>
          <w:b/>
        </w:rPr>
      </w:pPr>
    </w:p>
    <w:p w14:paraId="5DA0C70C" w14:textId="7165A8DF" w:rsidR="005A0330" w:rsidRDefault="005A0330" w:rsidP="009001F4">
      <w:pPr>
        <w:pStyle w:val="Prrafodelista"/>
        <w:rPr>
          <w:b/>
        </w:rPr>
      </w:pPr>
      <w:r w:rsidRPr="000E7990">
        <w:rPr>
          <w:b/>
          <w:highlight w:val="cyan"/>
        </w:rPr>
        <w:t xml:space="preserve">NOTA: El proyecto requiere usar el servicio de análisis molecular de las muestras de </w:t>
      </w:r>
      <w:r w:rsidR="007346ED">
        <w:rPr>
          <w:b/>
          <w:highlight w:val="cyan"/>
        </w:rPr>
        <w:t xml:space="preserve">20 especímenes de poliquetos </w:t>
      </w:r>
      <w:r w:rsidRPr="000E7990">
        <w:rPr>
          <w:b/>
          <w:highlight w:val="cyan"/>
        </w:rPr>
        <w:t xml:space="preserve">que se colecten durante la investigación, ofrecido por </w:t>
      </w:r>
      <w:proofErr w:type="gramStart"/>
      <w:r w:rsidRPr="000E7990">
        <w:rPr>
          <w:b/>
          <w:highlight w:val="cyan"/>
        </w:rPr>
        <w:t>la  Expedición</w:t>
      </w:r>
      <w:proofErr w:type="gramEnd"/>
      <w:r w:rsidRPr="000E7990">
        <w:rPr>
          <w:b/>
          <w:highlight w:val="cyan"/>
        </w:rPr>
        <w:t xml:space="preserve"> Pacífico 2020. </w:t>
      </w:r>
    </w:p>
    <w:p w14:paraId="7C00EE7F" w14:textId="77777777" w:rsidR="005A0330" w:rsidRDefault="005A0330" w:rsidP="009001F4">
      <w:pPr>
        <w:pStyle w:val="Prrafodelista"/>
        <w:rPr>
          <w:b/>
        </w:rPr>
      </w:pPr>
    </w:p>
    <w:p w14:paraId="00C9522B" w14:textId="77777777" w:rsidR="00027D45" w:rsidRDefault="00027D45" w:rsidP="00027D45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CONTRAPARTIDA DE BENEFICIO COLECTIVO</w:t>
      </w:r>
    </w:p>
    <w:p w14:paraId="4661E8E1" w14:textId="52458B98" w:rsidR="0076771A" w:rsidRDefault="009001F4" w:rsidP="00A15CBD">
      <w:pPr>
        <w:pStyle w:val="Prrafodelista"/>
        <w:tabs>
          <w:tab w:val="left" w:pos="1698"/>
        </w:tabs>
        <w:jc w:val="both"/>
        <w:rPr>
          <w:rFonts w:ascii="Arial Narrow" w:hAnsi="Arial Narrow"/>
        </w:rPr>
      </w:pPr>
      <w:r w:rsidRPr="009001F4">
        <w:rPr>
          <w:rFonts w:ascii="Arial Narrow" w:hAnsi="Arial Narrow"/>
        </w:rPr>
        <w:t>Beneficio colectivo se refiere, al aporte que realizará su institución con miras a beneficiar la expedición como un todo, tanto materiales y/o suministros que permitan ser utilizados o aprovechados por expedicionarios de otros proyectos. Ejemplos de ello son el aporte de una lancha y combustible la cual será compartida entre los proyectos que la requieran, aportes para la alimentación, préstamo de pertrechos o material de campamento, entre otros. Esta contrapartida es aquella que se tiene en cuenta como parte de la evaluación administrativo-técnica de la convocatoria. Si es material en calidad de préstamo, favor no colocar valor monetario.</w:t>
      </w:r>
    </w:p>
    <w:p w14:paraId="51093A5B" w14:textId="77777777" w:rsidR="0076771A" w:rsidRDefault="0076771A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14:paraId="47B3A81F" w14:textId="77777777" w:rsidR="009001F4" w:rsidRPr="009001F4" w:rsidRDefault="009001F4" w:rsidP="00A15CBD">
      <w:pPr>
        <w:pStyle w:val="Prrafodelista"/>
        <w:tabs>
          <w:tab w:val="left" w:pos="1698"/>
        </w:tabs>
        <w:jc w:val="both"/>
        <w:rPr>
          <w:rFonts w:ascii="Arial Narrow" w:hAnsi="Arial Narro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"/>
        <w:gridCol w:w="1365"/>
        <w:gridCol w:w="2613"/>
        <w:gridCol w:w="727"/>
        <w:gridCol w:w="845"/>
        <w:gridCol w:w="1496"/>
        <w:gridCol w:w="1270"/>
      </w:tblGrid>
      <w:tr w:rsidR="009001F4" w:rsidRPr="00A830C9" w14:paraId="554A6D86" w14:textId="77777777" w:rsidTr="00A15CBD">
        <w:trPr>
          <w:trHeight w:val="360"/>
        </w:trPr>
        <w:tc>
          <w:tcPr>
            <w:tcW w:w="404" w:type="dxa"/>
            <w:vMerge w:val="restart"/>
            <w:shd w:val="clear" w:color="auto" w:fill="D9D9D9"/>
            <w:vAlign w:val="center"/>
          </w:tcPr>
          <w:p w14:paraId="352FCE7D" w14:textId="77777777" w:rsidR="009001F4" w:rsidRPr="00A830C9" w:rsidRDefault="009001F4" w:rsidP="00DA794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A830C9">
              <w:rPr>
                <w:rFonts w:ascii="Arial Narrow" w:hAnsi="Arial Narrow"/>
                <w:sz w:val="16"/>
                <w:szCs w:val="16"/>
              </w:rPr>
              <w:t>N°</w:t>
            </w:r>
            <w:proofErr w:type="spellEnd"/>
          </w:p>
        </w:tc>
        <w:tc>
          <w:tcPr>
            <w:tcW w:w="1365" w:type="dxa"/>
            <w:vMerge w:val="restart"/>
            <w:shd w:val="clear" w:color="auto" w:fill="D9D9D9"/>
            <w:vAlign w:val="center"/>
          </w:tcPr>
          <w:p w14:paraId="0611730C" w14:textId="77777777" w:rsidR="009001F4" w:rsidRPr="00A830C9" w:rsidRDefault="009001F4" w:rsidP="00DA794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830C9">
              <w:rPr>
                <w:rFonts w:ascii="Arial Narrow" w:hAnsi="Arial Narrow"/>
                <w:sz w:val="16"/>
                <w:szCs w:val="16"/>
              </w:rPr>
              <w:t>RUBRO</w:t>
            </w:r>
          </w:p>
        </w:tc>
        <w:tc>
          <w:tcPr>
            <w:tcW w:w="2613" w:type="dxa"/>
            <w:vMerge w:val="restart"/>
            <w:shd w:val="clear" w:color="auto" w:fill="D9D9D9"/>
            <w:vAlign w:val="center"/>
          </w:tcPr>
          <w:p w14:paraId="66773A78" w14:textId="77777777" w:rsidR="009001F4" w:rsidRPr="00A830C9" w:rsidRDefault="009001F4" w:rsidP="00DA794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830C9">
              <w:rPr>
                <w:rFonts w:ascii="Arial Narrow" w:hAnsi="Arial Narrow"/>
                <w:sz w:val="16"/>
                <w:szCs w:val="16"/>
              </w:rPr>
              <w:t>DESCRIPCIÓN</w:t>
            </w:r>
          </w:p>
        </w:tc>
        <w:tc>
          <w:tcPr>
            <w:tcW w:w="1572" w:type="dxa"/>
            <w:gridSpan w:val="2"/>
            <w:shd w:val="clear" w:color="auto" w:fill="D9D9D9"/>
            <w:vAlign w:val="center"/>
          </w:tcPr>
          <w:p w14:paraId="070B06C2" w14:textId="77777777" w:rsidR="009001F4" w:rsidRPr="00A830C9" w:rsidRDefault="009001F4" w:rsidP="00DA794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830C9">
              <w:rPr>
                <w:rFonts w:ascii="Arial Narrow" w:hAnsi="Arial Narrow"/>
                <w:sz w:val="16"/>
                <w:szCs w:val="16"/>
              </w:rPr>
              <w:t>TIPO APORTE</w:t>
            </w:r>
          </w:p>
        </w:tc>
        <w:tc>
          <w:tcPr>
            <w:tcW w:w="1496" w:type="dxa"/>
            <w:vMerge w:val="restart"/>
            <w:shd w:val="clear" w:color="auto" w:fill="D9D9D9"/>
          </w:tcPr>
          <w:p w14:paraId="4D0EE8F0" w14:textId="77777777" w:rsidR="009001F4" w:rsidRPr="00A830C9" w:rsidRDefault="009001F4" w:rsidP="00DA794A">
            <w:pPr>
              <w:rPr>
                <w:rFonts w:ascii="Arial Narrow" w:hAnsi="Arial Narrow"/>
                <w:sz w:val="16"/>
                <w:szCs w:val="16"/>
              </w:rPr>
            </w:pPr>
            <w:r w:rsidRPr="00A830C9">
              <w:rPr>
                <w:rFonts w:ascii="Arial Narrow" w:hAnsi="Arial Narrow"/>
                <w:sz w:val="16"/>
                <w:szCs w:val="16"/>
              </w:rPr>
              <w:t>CIUDAD ENTREGA</w:t>
            </w:r>
          </w:p>
        </w:tc>
        <w:tc>
          <w:tcPr>
            <w:tcW w:w="1270" w:type="dxa"/>
            <w:vMerge w:val="restart"/>
            <w:shd w:val="clear" w:color="auto" w:fill="D9D9D9"/>
            <w:vAlign w:val="center"/>
          </w:tcPr>
          <w:p w14:paraId="500B1C53" w14:textId="77777777" w:rsidR="009001F4" w:rsidRPr="00A830C9" w:rsidRDefault="009001F4" w:rsidP="00DA794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830C9">
              <w:rPr>
                <w:rFonts w:ascii="Arial Narrow" w:hAnsi="Arial Narrow"/>
                <w:sz w:val="16"/>
                <w:szCs w:val="16"/>
              </w:rPr>
              <w:t>VALOR ESTIMADO</w:t>
            </w:r>
          </w:p>
        </w:tc>
      </w:tr>
      <w:tr w:rsidR="009001F4" w:rsidRPr="00A830C9" w14:paraId="6BB9DA02" w14:textId="77777777" w:rsidTr="00A15CBD">
        <w:trPr>
          <w:trHeight w:val="360"/>
        </w:trPr>
        <w:tc>
          <w:tcPr>
            <w:tcW w:w="404" w:type="dxa"/>
            <w:vMerge/>
            <w:shd w:val="clear" w:color="auto" w:fill="D9D9D9"/>
            <w:vAlign w:val="center"/>
          </w:tcPr>
          <w:p w14:paraId="23589190" w14:textId="77777777" w:rsidR="009001F4" w:rsidRPr="00A830C9" w:rsidRDefault="009001F4" w:rsidP="00DA794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365" w:type="dxa"/>
            <w:vMerge/>
            <w:shd w:val="clear" w:color="auto" w:fill="D9D9D9"/>
            <w:vAlign w:val="center"/>
          </w:tcPr>
          <w:p w14:paraId="17D4F9A9" w14:textId="77777777" w:rsidR="009001F4" w:rsidRPr="00A830C9" w:rsidRDefault="009001F4" w:rsidP="00DA794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613" w:type="dxa"/>
            <w:vMerge/>
            <w:shd w:val="clear" w:color="auto" w:fill="D9D9D9"/>
            <w:vAlign w:val="center"/>
          </w:tcPr>
          <w:p w14:paraId="607A92A6" w14:textId="77777777" w:rsidR="009001F4" w:rsidRPr="00A830C9" w:rsidRDefault="009001F4" w:rsidP="00DA794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D9D9D9"/>
          </w:tcPr>
          <w:p w14:paraId="5958C45E" w14:textId="77777777" w:rsidR="009001F4" w:rsidRPr="00A830C9" w:rsidRDefault="009001F4" w:rsidP="00DA794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830C9">
              <w:rPr>
                <w:rFonts w:ascii="Arial Narrow" w:hAnsi="Arial Narrow"/>
                <w:sz w:val="16"/>
                <w:szCs w:val="16"/>
              </w:rPr>
              <w:t>DINERO</w:t>
            </w:r>
          </w:p>
        </w:tc>
        <w:tc>
          <w:tcPr>
            <w:tcW w:w="845" w:type="dxa"/>
            <w:shd w:val="clear" w:color="auto" w:fill="D9D9D9"/>
          </w:tcPr>
          <w:p w14:paraId="3D7230BA" w14:textId="77777777" w:rsidR="009001F4" w:rsidRPr="00A830C9" w:rsidRDefault="009001F4" w:rsidP="00DA794A">
            <w:pPr>
              <w:rPr>
                <w:rFonts w:ascii="Arial Narrow" w:hAnsi="Arial Narrow"/>
                <w:sz w:val="16"/>
                <w:szCs w:val="16"/>
              </w:rPr>
            </w:pPr>
            <w:r w:rsidRPr="00A830C9">
              <w:rPr>
                <w:rFonts w:ascii="Arial Narrow" w:hAnsi="Arial Narrow"/>
                <w:sz w:val="16"/>
                <w:szCs w:val="16"/>
              </w:rPr>
              <w:t>ESPECIE</w:t>
            </w:r>
          </w:p>
        </w:tc>
        <w:tc>
          <w:tcPr>
            <w:tcW w:w="1496" w:type="dxa"/>
            <w:vMerge/>
            <w:shd w:val="clear" w:color="auto" w:fill="D9D9D9"/>
          </w:tcPr>
          <w:p w14:paraId="60C41C98" w14:textId="77777777" w:rsidR="009001F4" w:rsidRPr="00A830C9" w:rsidRDefault="009001F4" w:rsidP="00DA794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70" w:type="dxa"/>
            <w:vMerge/>
            <w:shd w:val="clear" w:color="auto" w:fill="D9D9D9"/>
            <w:vAlign w:val="center"/>
          </w:tcPr>
          <w:p w14:paraId="5E89E8EE" w14:textId="77777777" w:rsidR="009001F4" w:rsidRPr="00A830C9" w:rsidRDefault="009001F4" w:rsidP="00DA794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9001F4" w:rsidRPr="00A830C9" w14:paraId="34D38E36" w14:textId="77777777" w:rsidTr="00A15CBD">
        <w:tc>
          <w:tcPr>
            <w:tcW w:w="404" w:type="dxa"/>
            <w:shd w:val="clear" w:color="auto" w:fill="D9D9D9"/>
          </w:tcPr>
          <w:p w14:paraId="53ED7FFA" w14:textId="77777777" w:rsidR="009001F4" w:rsidRPr="00A830C9" w:rsidRDefault="009001F4" w:rsidP="00DA794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A830C9">
              <w:rPr>
                <w:rFonts w:ascii="Arial Narrow" w:hAnsi="Arial Narrow"/>
                <w:sz w:val="16"/>
                <w:szCs w:val="16"/>
              </w:rPr>
              <w:t>9.1</w:t>
            </w:r>
          </w:p>
        </w:tc>
        <w:tc>
          <w:tcPr>
            <w:tcW w:w="1365" w:type="dxa"/>
            <w:shd w:val="clear" w:color="auto" w:fill="D9D9D9"/>
          </w:tcPr>
          <w:p w14:paraId="59538065" w14:textId="77777777" w:rsidR="009001F4" w:rsidRPr="00A830C9" w:rsidRDefault="009001F4" w:rsidP="00DA794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A830C9">
              <w:rPr>
                <w:rFonts w:ascii="Arial Narrow" w:hAnsi="Arial Narrow"/>
                <w:sz w:val="16"/>
                <w:szCs w:val="16"/>
              </w:rPr>
              <w:t>MEDIOS (Lanchas, buques)</w:t>
            </w:r>
          </w:p>
        </w:tc>
        <w:tc>
          <w:tcPr>
            <w:tcW w:w="2613" w:type="dxa"/>
            <w:shd w:val="clear" w:color="auto" w:fill="auto"/>
            <w:vAlign w:val="center"/>
          </w:tcPr>
          <w:p w14:paraId="73719614" w14:textId="7A99E8AC" w:rsidR="009001F4" w:rsidRPr="00160DDE" w:rsidRDefault="009001F4" w:rsidP="00DA794A">
            <w:pPr>
              <w:spacing w:line="160" w:lineRule="exact"/>
              <w:rPr>
                <w:rFonts w:ascii="Arial Narrow" w:hAnsi="Arial Narrow"/>
                <w:sz w:val="16"/>
                <w:szCs w:val="16"/>
              </w:rPr>
            </w:pPr>
            <w:r w:rsidRPr="00160DDE">
              <w:rPr>
                <w:rFonts w:ascii="Arial Narrow" w:hAnsi="Arial Narrow"/>
                <w:sz w:val="16"/>
                <w:szCs w:val="16"/>
              </w:rPr>
              <w:t xml:space="preserve">01 </w:t>
            </w:r>
            <w:proofErr w:type="gramStart"/>
            <w:r w:rsidRPr="00160DDE">
              <w:rPr>
                <w:rFonts w:ascii="Arial Narrow" w:hAnsi="Arial Narrow"/>
                <w:sz w:val="16"/>
                <w:szCs w:val="16"/>
              </w:rPr>
              <w:t>Lancha</w:t>
            </w:r>
            <w:proofErr w:type="gramEnd"/>
            <w:r w:rsidRPr="00160DDE">
              <w:rPr>
                <w:rFonts w:ascii="Arial Narrow" w:hAnsi="Arial Narrow"/>
                <w:sz w:val="16"/>
                <w:szCs w:val="16"/>
              </w:rPr>
              <w:t xml:space="preserve"> de 12 pies con 02 motores de 40 en calidad de préstamo.</w:t>
            </w:r>
          </w:p>
        </w:tc>
        <w:tc>
          <w:tcPr>
            <w:tcW w:w="727" w:type="dxa"/>
            <w:shd w:val="clear" w:color="auto" w:fill="auto"/>
          </w:tcPr>
          <w:p w14:paraId="679772FA" w14:textId="77777777" w:rsidR="009001F4" w:rsidRPr="00160DDE" w:rsidRDefault="009001F4" w:rsidP="00DA794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45" w:type="dxa"/>
            <w:shd w:val="clear" w:color="auto" w:fill="auto"/>
          </w:tcPr>
          <w:p w14:paraId="3822C872" w14:textId="77777777" w:rsidR="009001F4" w:rsidRPr="00160DDE" w:rsidRDefault="009001F4" w:rsidP="00DA794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60DDE">
              <w:rPr>
                <w:rFonts w:ascii="Arial Narrow" w:hAnsi="Arial Narrow"/>
                <w:sz w:val="16"/>
                <w:szCs w:val="16"/>
              </w:rPr>
              <w:t>X</w:t>
            </w:r>
          </w:p>
        </w:tc>
        <w:tc>
          <w:tcPr>
            <w:tcW w:w="1496" w:type="dxa"/>
            <w:shd w:val="clear" w:color="auto" w:fill="auto"/>
          </w:tcPr>
          <w:p w14:paraId="29709F46" w14:textId="77777777" w:rsidR="009001F4" w:rsidRPr="00160DDE" w:rsidRDefault="00A15CBD" w:rsidP="00DA794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60DDE">
              <w:rPr>
                <w:rFonts w:ascii="Arial Narrow" w:hAnsi="Arial Narrow"/>
                <w:sz w:val="16"/>
                <w:szCs w:val="16"/>
              </w:rPr>
              <w:t>TUMACO</w:t>
            </w:r>
          </w:p>
        </w:tc>
        <w:tc>
          <w:tcPr>
            <w:tcW w:w="1270" w:type="dxa"/>
            <w:shd w:val="clear" w:color="auto" w:fill="auto"/>
          </w:tcPr>
          <w:p w14:paraId="609AFC72" w14:textId="5B9736D4" w:rsidR="009001F4" w:rsidRPr="00160DDE" w:rsidRDefault="009001F4" w:rsidP="00EB35CD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60DDE">
              <w:rPr>
                <w:rFonts w:ascii="Arial Narrow" w:hAnsi="Arial Narrow"/>
                <w:sz w:val="16"/>
                <w:szCs w:val="16"/>
              </w:rPr>
              <w:t xml:space="preserve">$ </w:t>
            </w:r>
            <w:proofErr w:type="gramStart"/>
            <w:r w:rsidR="00EB35CD">
              <w:rPr>
                <w:rFonts w:ascii="Arial Narrow" w:hAnsi="Arial Narrow"/>
                <w:sz w:val="16"/>
                <w:szCs w:val="16"/>
              </w:rPr>
              <w:t>17.115.000</w:t>
            </w:r>
            <w:r w:rsidRPr="00160DDE">
              <w:rPr>
                <w:rFonts w:ascii="Arial Narrow" w:hAnsi="Arial Narrow"/>
                <w:sz w:val="16"/>
                <w:szCs w:val="16"/>
              </w:rPr>
              <w:t>,oo</w:t>
            </w:r>
            <w:proofErr w:type="gramEnd"/>
          </w:p>
        </w:tc>
      </w:tr>
      <w:tr w:rsidR="00664D6A" w:rsidRPr="00A830C9" w14:paraId="63723B27" w14:textId="77777777" w:rsidTr="00A15CBD">
        <w:tc>
          <w:tcPr>
            <w:tcW w:w="404" w:type="dxa"/>
            <w:shd w:val="clear" w:color="auto" w:fill="D9D9D9"/>
          </w:tcPr>
          <w:p w14:paraId="33037D91" w14:textId="02BE208A" w:rsidR="00664D6A" w:rsidRPr="00A830C9" w:rsidRDefault="00664D6A" w:rsidP="00664D6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9.2</w:t>
            </w:r>
          </w:p>
        </w:tc>
        <w:tc>
          <w:tcPr>
            <w:tcW w:w="1365" w:type="dxa"/>
            <w:shd w:val="clear" w:color="auto" w:fill="D9D9D9"/>
          </w:tcPr>
          <w:p w14:paraId="27F4F640" w14:textId="3FBD01E8" w:rsidR="00664D6A" w:rsidRPr="00A830C9" w:rsidRDefault="00664D6A" w:rsidP="00664D6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A830C9">
              <w:rPr>
                <w:rFonts w:ascii="Arial Narrow" w:hAnsi="Arial Narrow"/>
                <w:sz w:val="16"/>
                <w:szCs w:val="16"/>
              </w:rPr>
              <w:t>SERVICIOS TÉCNICOS (cocineros, lancheros, operario compresor)</w:t>
            </w:r>
          </w:p>
        </w:tc>
        <w:tc>
          <w:tcPr>
            <w:tcW w:w="2613" w:type="dxa"/>
            <w:shd w:val="clear" w:color="auto" w:fill="auto"/>
          </w:tcPr>
          <w:p w14:paraId="7B97AF2B" w14:textId="73C1630D" w:rsidR="00664D6A" w:rsidRPr="00160DDE" w:rsidRDefault="00664D6A" w:rsidP="00664D6A">
            <w:pPr>
              <w:jc w:val="both"/>
              <w:rPr>
                <w:rFonts w:ascii="Arial Narrow" w:hAnsi="Arial Narrow"/>
                <w:color w:val="385623"/>
                <w:sz w:val="16"/>
                <w:szCs w:val="16"/>
              </w:rPr>
            </w:pPr>
            <w:r w:rsidRPr="00E46B0A">
              <w:rPr>
                <w:rFonts w:ascii="Arial Narrow" w:hAnsi="Arial Narrow"/>
                <w:sz w:val="16"/>
                <w:szCs w:val="16"/>
              </w:rPr>
              <w:t>Lancha se proporciona con 01 motorista</w:t>
            </w:r>
            <w:r w:rsidR="00657C93">
              <w:rPr>
                <w:rFonts w:ascii="Arial Narrow" w:hAnsi="Arial Narrow"/>
                <w:sz w:val="16"/>
                <w:szCs w:val="16"/>
              </w:rPr>
              <w:t>*</w:t>
            </w:r>
            <w:r w:rsidRPr="00E46B0A">
              <w:rPr>
                <w:rFonts w:ascii="Arial Narrow" w:hAnsi="Arial Narrow"/>
                <w:sz w:val="16"/>
                <w:szCs w:val="16"/>
              </w:rPr>
              <w:t>.</w:t>
            </w:r>
          </w:p>
        </w:tc>
        <w:tc>
          <w:tcPr>
            <w:tcW w:w="727" w:type="dxa"/>
            <w:shd w:val="clear" w:color="auto" w:fill="auto"/>
          </w:tcPr>
          <w:p w14:paraId="0527EE20" w14:textId="77777777" w:rsidR="00664D6A" w:rsidRPr="00A830C9" w:rsidRDefault="00664D6A" w:rsidP="00664D6A">
            <w:pPr>
              <w:jc w:val="center"/>
              <w:rPr>
                <w:rFonts w:ascii="Arial Narrow" w:hAnsi="Arial Narrow"/>
                <w:color w:val="385623"/>
                <w:sz w:val="16"/>
                <w:szCs w:val="16"/>
              </w:rPr>
            </w:pPr>
          </w:p>
        </w:tc>
        <w:tc>
          <w:tcPr>
            <w:tcW w:w="845" w:type="dxa"/>
            <w:shd w:val="clear" w:color="auto" w:fill="auto"/>
          </w:tcPr>
          <w:p w14:paraId="67E6EB82" w14:textId="6022CF5F" w:rsidR="00664D6A" w:rsidRPr="00E46B0A" w:rsidRDefault="00664D6A" w:rsidP="00664D6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46B0A">
              <w:rPr>
                <w:rFonts w:ascii="Arial Narrow" w:hAnsi="Arial Narrow"/>
                <w:sz w:val="16"/>
                <w:szCs w:val="16"/>
              </w:rPr>
              <w:t>X</w:t>
            </w:r>
          </w:p>
        </w:tc>
        <w:tc>
          <w:tcPr>
            <w:tcW w:w="1496" w:type="dxa"/>
            <w:shd w:val="clear" w:color="auto" w:fill="auto"/>
          </w:tcPr>
          <w:p w14:paraId="20E5C8AC" w14:textId="327A6932" w:rsidR="00664D6A" w:rsidRPr="00E46B0A" w:rsidRDefault="00664D6A" w:rsidP="00664D6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46B0A">
              <w:rPr>
                <w:rFonts w:ascii="Arial Narrow" w:hAnsi="Arial Narrow"/>
                <w:sz w:val="16"/>
                <w:szCs w:val="16"/>
              </w:rPr>
              <w:t>TUMACO</w:t>
            </w:r>
          </w:p>
        </w:tc>
        <w:tc>
          <w:tcPr>
            <w:tcW w:w="1270" w:type="dxa"/>
            <w:shd w:val="clear" w:color="auto" w:fill="auto"/>
          </w:tcPr>
          <w:p w14:paraId="2A503E49" w14:textId="1D227C68" w:rsidR="00664D6A" w:rsidRPr="00E46B0A" w:rsidRDefault="00664D6A" w:rsidP="00664D6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46B0A">
              <w:rPr>
                <w:rFonts w:ascii="Arial Narrow" w:hAnsi="Arial Narrow"/>
                <w:sz w:val="16"/>
                <w:szCs w:val="16"/>
              </w:rPr>
              <w:t xml:space="preserve">$ </w:t>
            </w:r>
            <w:proofErr w:type="gramStart"/>
            <w:r w:rsidRPr="00E46B0A">
              <w:rPr>
                <w:rFonts w:ascii="Arial Narrow" w:hAnsi="Arial Narrow"/>
                <w:sz w:val="16"/>
                <w:szCs w:val="16"/>
              </w:rPr>
              <w:t>5.000.000,oo</w:t>
            </w:r>
            <w:proofErr w:type="gramEnd"/>
          </w:p>
        </w:tc>
      </w:tr>
      <w:tr w:rsidR="00664D6A" w:rsidRPr="00A830C9" w14:paraId="28375A00" w14:textId="77777777" w:rsidTr="00A15CBD">
        <w:tc>
          <w:tcPr>
            <w:tcW w:w="7450" w:type="dxa"/>
            <w:gridSpan w:val="6"/>
            <w:shd w:val="clear" w:color="auto" w:fill="D9D9D9"/>
            <w:vAlign w:val="center"/>
          </w:tcPr>
          <w:p w14:paraId="7138A142" w14:textId="77777777" w:rsidR="00664D6A" w:rsidRPr="00A830C9" w:rsidRDefault="00664D6A" w:rsidP="00664D6A">
            <w:pPr>
              <w:jc w:val="right"/>
              <w:rPr>
                <w:rFonts w:ascii="Arial Narrow" w:hAnsi="Arial Narrow"/>
                <w:color w:val="385623"/>
                <w:sz w:val="16"/>
                <w:szCs w:val="16"/>
              </w:rPr>
            </w:pPr>
            <w:r w:rsidRPr="00A830C9">
              <w:rPr>
                <w:rFonts w:ascii="Arial Narrow" w:hAnsi="Arial Narrow"/>
                <w:sz w:val="16"/>
                <w:szCs w:val="16"/>
              </w:rPr>
              <w:t>TOTAL</w:t>
            </w:r>
          </w:p>
        </w:tc>
        <w:tc>
          <w:tcPr>
            <w:tcW w:w="1270" w:type="dxa"/>
            <w:shd w:val="clear" w:color="auto" w:fill="auto"/>
          </w:tcPr>
          <w:p w14:paraId="248F4ADA" w14:textId="71CB5289" w:rsidR="00664D6A" w:rsidRPr="00A830C9" w:rsidRDefault="00664D6A" w:rsidP="00664D6A">
            <w:pPr>
              <w:jc w:val="center"/>
              <w:rPr>
                <w:rFonts w:ascii="Arial Narrow" w:hAnsi="Arial Narrow"/>
                <w:color w:val="385623"/>
                <w:sz w:val="16"/>
                <w:szCs w:val="16"/>
              </w:rPr>
            </w:pPr>
            <w:r w:rsidRPr="00664D6A">
              <w:rPr>
                <w:rFonts w:ascii="Arial Narrow" w:hAnsi="Arial Narrow"/>
                <w:sz w:val="16"/>
                <w:szCs w:val="16"/>
              </w:rPr>
              <w:t xml:space="preserve">$ </w:t>
            </w:r>
            <w:proofErr w:type="gramStart"/>
            <w:r w:rsidRPr="00664D6A">
              <w:rPr>
                <w:rFonts w:ascii="Arial Narrow" w:hAnsi="Arial Narrow"/>
                <w:sz w:val="16"/>
                <w:szCs w:val="16"/>
              </w:rPr>
              <w:t>22.115.000,oo</w:t>
            </w:r>
            <w:proofErr w:type="gramEnd"/>
          </w:p>
        </w:tc>
      </w:tr>
    </w:tbl>
    <w:p w14:paraId="29956798" w14:textId="77777777" w:rsidR="00657C93" w:rsidRDefault="00657C93" w:rsidP="009001F4">
      <w:pPr>
        <w:pStyle w:val="Prrafodelista"/>
        <w:rPr>
          <w:b/>
        </w:rPr>
      </w:pPr>
    </w:p>
    <w:p w14:paraId="69411EF6" w14:textId="77777777" w:rsidR="00027D45" w:rsidRDefault="00027D45" w:rsidP="00027D45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COMUNICACIONES</w:t>
      </w:r>
    </w:p>
    <w:p w14:paraId="024DC393" w14:textId="77777777" w:rsidR="00552611" w:rsidRPr="00552611" w:rsidRDefault="00552611" w:rsidP="00552611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</w:rPr>
      </w:pPr>
      <w:r w:rsidRPr="00552611">
        <w:rPr>
          <w:rFonts w:ascii="Arial Narrow" w:hAnsi="Arial Narrow" w:cs="Arial"/>
        </w:rPr>
        <w:t xml:space="preserve">Se requiere una sola vía de comunicación oficial entre la coordinación de la expedición y el proyecto de investigación, por lo </w:t>
      </w:r>
      <w:proofErr w:type="gramStart"/>
      <w:r w:rsidRPr="00552611">
        <w:rPr>
          <w:rFonts w:ascii="Arial Narrow" w:hAnsi="Arial Narrow" w:cs="Arial"/>
        </w:rPr>
        <w:t>tanto</w:t>
      </w:r>
      <w:proofErr w:type="gramEnd"/>
      <w:r w:rsidRPr="00552611">
        <w:rPr>
          <w:rFonts w:ascii="Arial Narrow" w:hAnsi="Arial Narrow" w:cs="Arial"/>
        </w:rPr>
        <w:t xml:space="preserve"> sírvase designar </w:t>
      </w:r>
      <w:r w:rsidRPr="00552611">
        <w:rPr>
          <w:rFonts w:ascii="Arial Narrow" w:hAnsi="Arial Narrow" w:cs="Arial"/>
          <w:b/>
        </w:rPr>
        <w:t>una sola persona</w:t>
      </w:r>
      <w:r w:rsidRPr="00552611">
        <w:rPr>
          <w:rFonts w:ascii="Arial Narrow" w:hAnsi="Arial Narrow" w:cs="Arial"/>
        </w:rPr>
        <w:t xml:space="preserve"> miembro del grupo proponente quien será la encargada de dichas comunicaciones. Esta persona será responsable de socializar la información recibida o entregada del grupo proponente, así como comunicarse con la coordinación de forma oficial para aclarar inquietudes o efectuar coordinaciones. No se contestarán solicitudes a personal diferente al que se designe. </w:t>
      </w:r>
    </w:p>
    <w:p w14:paraId="7C5489B5" w14:textId="77777777" w:rsidR="00552611" w:rsidRPr="00552611" w:rsidRDefault="00552611" w:rsidP="00552611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</w:rPr>
      </w:pP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5"/>
        <w:gridCol w:w="2075"/>
        <w:gridCol w:w="5907"/>
      </w:tblGrid>
      <w:tr w:rsidR="00552611" w:rsidRPr="00395B15" w14:paraId="58A6379A" w14:textId="77777777" w:rsidTr="00DA794A">
        <w:trPr>
          <w:jc w:val="center"/>
        </w:trPr>
        <w:tc>
          <w:tcPr>
            <w:tcW w:w="665" w:type="dxa"/>
            <w:shd w:val="clear" w:color="auto" w:fill="auto"/>
            <w:vAlign w:val="center"/>
          </w:tcPr>
          <w:p w14:paraId="5233E482" w14:textId="77777777" w:rsidR="00552611" w:rsidRPr="00395B15" w:rsidRDefault="00552611" w:rsidP="00DA794A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10.1</w:t>
            </w:r>
          </w:p>
        </w:tc>
        <w:tc>
          <w:tcPr>
            <w:tcW w:w="2075" w:type="dxa"/>
            <w:shd w:val="clear" w:color="auto" w:fill="auto"/>
            <w:vAlign w:val="center"/>
          </w:tcPr>
          <w:p w14:paraId="2BD23475" w14:textId="77777777" w:rsidR="00552611" w:rsidRPr="00395B15" w:rsidRDefault="00552611" w:rsidP="00DA794A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NOMBRE DEL ENCARGADO DE COMUNICACIONES DEL PROYECTO</w:t>
            </w:r>
          </w:p>
        </w:tc>
        <w:tc>
          <w:tcPr>
            <w:tcW w:w="5907" w:type="dxa"/>
            <w:shd w:val="clear" w:color="auto" w:fill="auto"/>
            <w:vAlign w:val="center"/>
          </w:tcPr>
          <w:p w14:paraId="3A332F31" w14:textId="12288679" w:rsidR="00552611" w:rsidRPr="00395B15" w:rsidRDefault="00664D6A" w:rsidP="0080636D">
            <w:pPr>
              <w:spacing w:line="160" w:lineRule="exact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Christian Bermúdez Rivas</w:t>
            </w:r>
          </w:p>
        </w:tc>
      </w:tr>
      <w:tr w:rsidR="00552611" w:rsidRPr="00395B15" w14:paraId="2AE0D241" w14:textId="77777777" w:rsidTr="00DA794A">
        <w:trPr>
          <w:jc w:val="center"/>
        </w:trPr>
        <w:tc>
          <w:tcPr>
            <w:tcW w:w="665" w:type="dxa"/>
            <w:shd w:val="clear" w:color="auto" w:fill="auto"/>
            <w:vAlign w:val="center"/>
          </w:tcPr>
          <w:p w14:paraId="7BAFEFC0" w14:textId="77777777" w:rsidR="00552611" w:rsidRPr="00395B15" w:rsidRDefault="00552611" w:rsidP="00DA794A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10.2</w:t>
            </w:r>
          </w:p>
        </w:tc>
        <w:tc>
          <w:tcPr>
            <w:tcW w:w="2075" w:type="dxa"/>
            <w:shd w:val="clear" w:color="auto" w:fill="auto"/>
            <w:vAlign w:val="center"/>
          </w:tcPr>
          <w:p w14:paraId="278D8CAA" w14:textId="77777777" w:rsidR="00552611" w:rsidRPr="00395B15" w:rsidRDefault="00552611" w:rsidP="00DA794A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CORREO ELECTRÓNICO</w:t>
            </w:r>
          </w:p>
        </w:tc>
        <w:tc>
          <w:tcPr>
            <w:tcW w:w="5907" w:type="dxa"/>
            <w:shd w:val="clear" w:color="auto" w:fill="auto"/>
            <w:vAlign w:val="center"/>
          </w:tcPr>
          <w:p w14:paraId="7C5A2F98" w14:textId="23626B0B" w:rsidR="00552611" w:rsidRPr="00395B15" w:rsidRDefault="00664D6A" w:rsidP="00DA794A">
            <w:pPr>
              <w:spacing w:line="160" w:lineRule="exact"/>
              <w:rPr>
                <w:rFonts w:ascii="Arial Narrow" w:hAnsi="Arial Narrow"/>
                <w:i/>
                <w:color w:val="385623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cbermudezr</w:t>
            </w:r>
            <w:r w:rsidR="00007EC3" w:rsidRPr="00007EC3">
              <w:rPr>
                <w:rFonts w:ascii="Arial Narrow" w:hAnsi="Arial Narrow"/>
                <w:sz w:val="16"/>
                <w:szCs w:val="16"/>
              </w:rPr>
              <w:t>@dimar.mil.co</w:t>
            </w:r>
          </w:p>
        </w:tc>
      </w:tr>
      <w:tr w:rsidR="00552611" w:rsidRPr="00395B15" w14:paraId="7165020D" w14:textId="77777777" w:rsidTr="00DA794A">
        <w:trPr>
          <w:jc w:val="center"/>
        </w:trPr>
        <w:tc>
          <w:tcPr>
            <w:tcW w:w="665" w:type="dxa"/>
            <w:shd w:val="clear" w:color="auto" w:fill="auto"/>
            <w:vAlign w:val="center"/>
          </w:tcPr>
          <w:p w14:paraId="0DEEE128" w14:textId="77777777" w:rsidR="00552611" w:rsidRPr="00395B15" w:rsidRDefault="00552611" w:rsidP="00DA794A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10.3</w:t>
            </w:r>
          </w:p>
        </w:tc>
        <w:tc>
          <w:tcPr>
            <w:tcW w:w="2075" w:type="dxa"/>
            <w:shd w:val="clear" w:color="auto" w:fill="auto"/>
            <w:vAlign w:val="center"/>
          </w:tcPr>
          <w:p w14:paraId="20407155" w14:textId="77777777" w:rsidR="00552611" w:rsidRPr="00395B15" w:rsidRDefault="00552611" w:rsidP="00DA794A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TELÉFONO</w:t>
            </w:r>
            <w:r w:rsidR="0080636D">
              <w:rPr>
                <w:rFonts w:ascii="Arial Narrow" w:hAnsi="Arial Narrow"/>
                <w:sz w:val="16"/>
                <w:szCs w:val="16"/>
              </w:rPr>
              <w:t xml:space="preserve"> CELULAR</w:t>
            </w:r>
          </w:p>
        </w:tc>
        <w:tc>
          <w:tcPr>
            <w:tcW w:w="5907" w:type="dxa"/>
            <w:shd w:val="clear" w:color="auto" w:fill="auto"/>
            <w:vAlign w:val="center"/>
          </w:tcPr>
          <w:p w14:paraId="63488D63" w14:textId="3A8480ED" w:rsidR="00552611" w:rsidRPr="00395B15" w:rsidRDefault="00664D6A" w:rsidP="00DA794A">
            <w:pPr>
              <w:spacing w:line="160" w:lineRule="exact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3185578479</w:t>
            </w:r>
          </w:p>
        </w:tc>
      </w:tr>
    </w:tbl>
    <w:p w14:paraId="4B0CACED" w14:textId="77777777" w:rsidR="00552611" w:rsidRDefault="00552611" w:rsidP="00552611">
      <w:pPr>
        <w:pStyle w:val="Prrafodelista"/>
        <w:rPr>
          <w:b/>
        </w:rPr>
      </w:pPr>
    </w:p>
    <w:p w14:paraId="4052D1D8" w14:textId="77777777" w:rsidR="00027D45" w:rsidRDefault="00027D45" w:rsidP="00027D45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VERACIDAD</w:t>
      </w:r>
    </w:p>
    <w:p w14:paraId="44492BD4" w14:textId="77777777" w:rsidR="009001F4" w:rsidRPr="009001F4" w:rsidRDefault="009001F4" w:rsidP="009001F4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ins w:id="0" w:author="usuario1" w:date="2017-01-31T12:04:00Z"/>
          <w:rFonts w:ascii="Arial Narrow" w:hAnsi="Arial Narrow" w:cs="Arial"/>
        </w:rPr>
      </w:pPr>
      <w:r w:rsidRPr="009001F4">
        <w:rPr>
          <w:rFonts w:ascii="Arial Narrow" w:hAnsi="Arial Narrow" w:cs="Arial"/>
        </w:rPr>
        <w:t>Con la entrega del presente formato los participantes declaran que la información es veraz y corresponde a la realidad. En caso de encontrarse inconsistencias la Comisión Colombiana del Océano podrá rechazar en cualquier momento el proyecto, o si es del caso declarar la pérdida del beneficio, sin perjuicio de las acciones legales correspondientes.</w:t>
      </w:r>
    </w:p>
    <w:p w14:paraId="46232E1F" w14:textId="2CF0DEF1" w:rsidR="002D3C3F" w:rsidRDefault="002D3C3F">
      <w:pPr>
        <w:rPr>
          <w:b/>
        </w:rPr>
      </w:pPr>
      <w:r>
        <w:rPr>
          <w:b/>
        </w:rPr>
        <w:br w:type="page"/>
      </w:r>
    </w:p>
    <w:p w14:paraId="2FA59214" w14:textId="77777777" w:rsidR="00107C4C" w:rsidRDefault="00107C4C" w:rsidP="009001F4">
      <w:pPr>
        <w:pStyle w:val="Prrafodelista"/>
        <w:rPr>
          <w:b/>
        </w:rPr>
      </w:pPr>
    </w:p>
    <w:p w14:paraId="4EAD2763" w14:textId="77777777" w:rsidR="00027D45" w:rsidRDefault="00027D45" w:rsidP="00027D45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MAYOR INFORMACIÓN</w:t>
      </w:r>
    </w:p>
    <w:p w14:paraId="2F07DF3A" w14:textId="77777777" w:rsidR="00986DF8" w:rsidRPr="00986DF8" w:rsidRDefault="00986DF8" w:rsidP="00986DF8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Narrow" w:hAnsi="Arial Narrow" w:cs="Arial"/>
        </w:rPr>
      </w:pPr>
      <w:proofErr w:type="spellStart"/>
      <w:r w:rsidRPr="00986DF8">
        <w:rPr>
          <w:rFonts w:ascii="Arial Narrow" w:hAnsi="Arial Narrow" w:cs="Arial"/>
        </w:rPr>
        <w:t>Mindefensa</w:t>
      </w:r>
      <w:proofErr w:type="spellEnd"/>
      <w:r w:rsidRPr="00986DF8">
        <w:rPr>
          <w:rFonts w:ascii="Arial Narrow" w:hAnsi="Arial Narrow" w:cs="Arial"/>
        </w:rPr>
        <w:t>-Dirección General Marítima</w:t>
      </w:r>
    </w:p>
    <w:p w14:paraId="5C0B81FF" w14:textId="77777777" w:rsidR="00986DF8" w:rsidRPr="00986DF8" w:rsidRDefault="00986DF8" w:rsidP="00986DF8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Narrow" w:hAnsi="Arial Narrow" w:cs="Arial"/>
        </w:rPr>
      </w:pPr>
      <w:r w:rsidRPr="00986DF8">
        <w:rPr>
          <w:rFonts w:ascii="Arial Narrow" w:hAnsi="Arial Narrow" w:cs="Arial"/>
        </w:rPr>
        <w:t>Centro de Investigaciones Oceanográficas e Hidrográficas del Pacífico</w:t>
      </w:r>
    </w:p>
    <w:p w14:paraId="4086E9E1" w14:textId="77777777" w:rsidR="00986DF8" w:rsidRPr="00986DF8" w:rsidRDefault="00986DF8" w:rsidP="00986DF8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Narrow" w:hAnsi="Arial Narrow" w:cs="Arial"/>
        </w:rPr>
      </w:pPr>
      <w:r w:rsidRPr="00986DF8">
        <w:rPr>
          <w:rFonts w:ascii="Arial Narrow" w:hAnsi="Arial Narrow" w:cs="Arial"/>
        </w:rPr>
        <w:t>Vía el Morro Capitanía de Puerto de Tumaco. San Andrés de Tumaco, Nariño. Colombia</w:t>
      </w:r>
    </w:p>
    <w:p w14:paraId="12C73934" w14:textId="77777777" w:rsidR="00986DF8" w:rsidRPr="00986DF8" w:rsidRDefault="00986DF8" w:rsidP="00986DF8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Narrow" w:hAnsi="Arial Narrow" w:cs="Arial"/>
        </w:rPr>
      </w:pPr>
      <w:r w:rsidRPr="00986DF8">
        <w:rPr>
          <w:rFonts w:ascii="Arial Narrow" w:hAnsi="Arial Narrow" w:cs="Arial"/>
        </w:rPr>
        <w:t xml:space="preserve">+57 (2) 7277164  </w:t>
      </w:r>
    </w:p>
    <w:p w14:paraId="361FE397" w14:textId="77777777" w:rsidR="00986DF8" w:rsidRPr="00986DF8" w:rsidRDefault="00986DF8" w:rsidP="00986DF8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Narrow" w:hAnsi="Arial Narrow" w:cs="Arial"/>
        </w:rPr>
      </w:pPr>
      <w:r w:rsidRPr="00986DF8">
        <w:rPr>
          <w:rFonts w:ascii="Arial Narrow" w:hAnsi="Arial Narrow" w:cs="Arial"/>
        </w:rPr>
        <w:t>www.cccp.org.co – www.dimar.mil.co</w:t>
      </w:r>
    </w:p>
    <w:p w14:paraId="72ABF388" w14:textId="77777777" w:rsidR="00986DF8" w:rsidRPr="00986DF8" w:rsidRDefault="00986DF8" w:rsidP="00986DF8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Narrow" w:hAnsi="Arial Narrow" w:cs="Arial"/>
        </w:rPr>
      </w:pPr>
    </w:p>
    <w:p w14:paraId="5056D17B" w14:textId="7DE1CA86" w:rsidR="009001F4" w:rsidRDefault="009001F4" w:rsidP="009001F4"/>
    <w:p w14:paraId="5A237EE6" w14:textId="1EC82016" w:rsidR="002D3C3F" w:rsidRDefault="002D3C3F" w:rsidP="009001F4"/>
    <w:p w14:paraId="7E83C05C" w14:textId="44386A51" w:rsidR="002D3C3F" w:rsidRDefault="002D3C3F" w:rsidP="009001F4"/>
    <w:p w14:paraId="452FF02B" w14:textId="6F68B847" w:rsidR="002D3C3F" w:rsidRDefault="004A32C4" w:rsidP="009001F4">
      <w:r w:rsidRPr="004A32C4">
        <w:drawing>
          <wp:anchor distT="0" distB="0" distL="114300" distR="114300" simplePos="0" relativeHeight="251658240" behindDoc="0" locked="0" layoutInCell="1" allowOverlap="1" wp14:anchorId="426B133B" wp14:editId="2C6631CD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5612130" cy="2180590"/>
            <wp:effectExtent l="0" t="0" r="7620" b="0"/>
            <wp:wrapThrough wrapText="bothSides">
              <wp:wrapPolygon edited="0">
                <wp:start x="0" y="0"/>
                <wp:lineTo x="0" y="21323"/>
                <wp:lineTo x="21556" y="21323"/>
                <wp:lineTo x="21556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D3C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381290"/>
    <w:multiLevelType w:val="multilevel"/>
    <w:tmpl w:val="0DFE21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" w15:restartNumberingAfterBreak="0">
    <w:nsid w:val="7B583137"/>
    <w:multiLevelType w:val="hybridMultilevel"/>
    <w:tmpl w:val="B446572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D45"/>
    <w:rsid w:val="00007EC3"/>
    <w:rsid w:val="00027D45"/>
    <w:rsid w:val="000322F5"/>
    <w:rsid w:val="000810D2"/>
    <w:rsid w:val="000E7990"/>
    <w:rsid w:val="000F2DB0"/>
    <w:rsid w:val="000F3470"/>
    <w:rsid w:val="00107C4C"/>
    <w:rsid w:val="00111668"/>
    <w:rsid w:val="00120877"/>
    <w:rsid w:val="00151B82"/>
    <w:rsid w:val="00160DDE"/>
    <w:rsid w:val="001B66D7"/>
    <w:rsid w:val="001D6AF6"/>
    <w:rsid w:val="001F095D"/>
    <w:rsid w:val="002549C5"/>
    <w:rsid w:val="002B3741"/>
    <w:rsid w:val="002D349E"/>
    <w:rsid w:val="002D3C3F"/>
    <w:rsid w:val="003333D5"/>
    <w:rsid w:val="003D5C62"/>
    <w:rsid w:val="00410802"/>
    <w:rsid w:val="00455073"/>
    <w:rsid w:val="004A32C4"/>
    <w:rsid w:val="00507926"/>
    <w:rsid w:val="005227B5"/>
    <w:rsid w:val="00552611"/>
    <w:rsid w:val="00571999"/>
    <w:rsid w:val="00581596"/>
    <w:rsid w:val="005A0330"/>
    <w:rsid w:val="005C0D49"/>
    <w:rsid w:val="00602170"/>
    <w:rsid w:val="00607955"/>
    <w:rsid w:val="0061260C"/>
    <w:rsid w:val="006142CB"/>
    <w:rsid w:val="00657C93"/>
    <w:rsid w:val="00664D6A"/>
    <w:rsid w:val="006665CF"/>
    <w:rsid w:val="006E3FBE"/>
    <w:rsid w:val="007346ED"/>
    <w:rsid w:val="00747A67"/>
    <w:rsid w:val="00764490"/>
    <w:rsid w:val="0076771A"/>
    <w:rsid w:val="00783271"/>
    <w:rsid w:val="007A482F"/>
    <w:rsid w:val="0080636D"/>
    <w:rsid w:val="00815873"/>
    <w:rsid w:val="008337C9"/>
    <w:rsid w:val="008D245D"/>
    <w:rsid w:val="008F2D45"/>
    <w:rsid w:val="009001F4"/>
    <w:rsid w:val="00917DD2"/>
    <w:rsid w:val="00932FFE"/>
    <w:rsid w:val="0093369F"/>
    <w:rsid w:val="00986DF8"/>
    <w:rsid w:val="009E415E"/>
    <w:rsid w:val="00A15CBD"/>
    <w:rsid w:val="00A37561"/>
    <w:rsid w:val="00A8460E"/>
    <w:rsid w:val="00AB16C6"/>
    <w:rsid w:val="00B86D75"/>
    <w:rsid w:val="00BB0376"/>
    <w:rsid w:val="00CC79C6"/>
    <w:rsid w:val="00DA794A"/>
    <w:rsid w:val="00E46B0A"/>
    <w:rsid w:val="00EB35CD"/>
    <w:rsid w:val="00EB4BD5"/>
    <w:rsid w:val="00F64186"/>
    <w:rsid w:val="00FF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57219"/>
  <w15:chartTrackingRefBased/>
  <w15:docId w15:val="{A335A5F0-5FB2-4919-A6F1-3A3785988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7D4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27D4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01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01F4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55261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2611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2611"/>
    <w:rPr>
      <w:rFonts w:ascii="Calibri" w:eastAsia="Calibri" w:hAnsi="Calibri" w:cs="Times New Roman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810D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82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mailto:expedicionpacifico@cco.gov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xpedicionpacifico@cco.gov.co" TargetMode="External"/><Relationship Id="rId5" Type="http://schemas.openxmlformats.org/officeDocument/2006/relationships/hyperlink" Target="http://www.cco.gov.c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8</Pages>
  <Words>1730</Words>
  <Characters>9515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Ascosteros</dc:creator>
  <cp:keywords/>
  <dc:description/>
  <cp:lastModifiedBy>Christian Bermúdez-Rivas</cp:lastModifiedBy>
  <cp:revision>37</cp:revision>
  <cp:lastPrinted>2020-03-03T13:29:00Z</cp:lastPrinted>
  <dcterms:created xsi:type="dcterms:W3CDTF">2020-02-25T13:35:00Z</dcterms:created>
  <dcterms:modified xsi:type="dcterms:W3CDTF">2021-02-19T19:21:00Z</dcterms:modified>
</cp:coreProperties>
</file>